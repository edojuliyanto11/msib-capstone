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8A276" w14:textId="0DE4146C" w:rsidR="004B5670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 ID: CSD-040</w:t>
      </w:r>
    </w:p>
    <w:p w14:paraId="01F01C00" w14:textId="55D21010" w:rsidR="00BC4227" w:rsidRDefault="00BC42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BF16D7" w14:textId="731BA0F8" w:rsidR="00BC4227" w:rsidRPr="00BC4227" w:rsidRDefault="00BC4227" w:rsidP="00BC42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A007R6017 - GUNA DERMAWAN</w:t>
      </w:r>
    </w:p>
    <w:p w14:paraId="65C5F567" w14:textId="486CECF7" w:rsidR="00BC4227" w:rsidRDefault="00BC4227" w:rsidP="00BC4227">
      <w:pPr>
        <w:pStyle w:val="ListParagraph"/>
        <w:numPr>
          <w:ilvl w:val="0"/>
          <w:numId w:val="1"/>
        </w:numPr>
        <w:rPr>
          <w:ins w:id="0" w:author="Guna Dermawan" w:date="2021-11-17T05:40:00Z"/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A195R4154 </w:t>
      </w:r>
      <w:ins w:id="1" w:author="Guna Dermawan" w:date="2021-11-17T05:50:00Z">
        <w:r w:rsidR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-</w:t>
        </w:r>
      </w:ins>
      <w:del w:id="2" w:author="Guna Dermawan" w:date="2021-11-17T05:50:00Z">
        <w:r w:rsidDel="0029669C"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delText>–</w:delText>
        </w:r>
      </w:del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EDO JULIANTI</w:t>
      </w:r>
      <w:ins w:id="3" w:author="Guna Dermawan" w:date="2021-11-17T05:40:00Z">
        <w:r>
          <w:rPr>
            <w:rFonts w:ascii="Arial" w:hAnsi="Arial" w:cs="Arial"/>
            <w:color w:val="000000"/>
            <w:sz w:val="20"/>
            <w:szCs w:val="20"/>
            <w:shd w:val="clear" w:color="auto" w:fill="FFFFFF"/>
          </w:rPr>
          <w:t>O</w:t>
        </w:r>
      </w:ins>
    </w:p>
    <w:p w14:paraId="47BFADBD" w14:textId="6E2009C1" w:rsidR="00BC4227" w:rsidRDefault="00BC4227" w:rsidP="00BC4227">
      <w:pPr>
        <w:rPr>
          <w:ins w:id="4" w:author="Guna Dermawan" w:date="2021-11-17T05:50:00Z"/>
          <w:rFonts w:ascii="Times New Roman" w:hAnsi="Times New Roman" w:cs="Times New Roman"/>
          <w:sz w:val="24"/>
          <w:szCs w:val="24"/>
          <w:lang w:val="en-US"/>
        </w:rPr>
      </w:pPr>
      <w:proofErr w:type="spellStart"/>
      <w:ins w:id="5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>Tema</w:t>
        </w:r>
      </w:ins>
      <w:proofErr w:type="spellEnd"/>
      <w:ins w:id="6" w:author="Guna Dermawan" w:date="2021-11-17T05:50:00Z"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r w:rsidR="002723E9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7" w:author="Guna Dermawan" w:date="2021-11-17T05:41:00Z"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: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Utilita</w:t>
        </w:r>
      </w:ins>
      <w:ins w:id="8" w:author="Guna Dermawan" w:date="2021-11-17T05:49:00Z">
        <w:r w:rsidR="00460B56">
          <w:rPr>
            <w:rFonts w:ascii="Times New Roman" w:hAnsi="Times New Roman" w:cs="Times New Roman"/>
            <w:sz w:val="24"/>
            <w:szCs w:val="24"/>
            <w:lang w:val="en-US"/>
          </w:rPr>
          <w:t>s</w:t>
        </w:r>
      </w:ins>
      <w:proofErr w:type="spellEnd"/>
    </w:p>
    <w:p w14:paraId="1D28F5C5" w14:textId="3636E932" w:rsidR="002723E9" w:rsidRDefault="002723E9" w:rsidP="007F6D06">
      <w:pPr>
        <w:rPr>
          <w:ins w:id="9" w:author="Guna Dermawan" w:date="2021-11-17T15:59:00Z"/>
          <w:rFonts w:ascii="Times New Roman" w:hAnsi="Times New Roman" w:cs="Times New Roman"/>
          <w:sz w:val="24"/>
          <w:szCs w:val="24"/>
          <w:lang w:val="en-US"/>
        </w:rPr>
        <w:pPrChange w:id="10" w:author="Guna Dermawan" w:date="2021-11-17T16:42:00Z">
          <w:pPr/>
        </w:pPrChange>
      </w:pPr>
      <w:proofErr w:type="spellStart"/>
      <w:ins w:id="11" w:author="Guna Dermawan" w:date="2021-11-17T05:50:00Z">
        <w:r>
          <w:rPr>
            <w:rFonts w:ascii="Times New Roman" w:hAnsi="Times New Roman" w:cs="Times New Roman"/>
            <w:sz w:val="24"/>
            <w:szCs w:val="24"/>
            <w:lang w:val="en-US"/>
          </w:rPr>
          <w:t>Judul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>
          <w:rPr>
            <w:rFonts w:ascii="Times New Roman" w:hAnsi="Times New Roman" w:cs="Times New Roman"/>
            <w:sz w:val="24"/>
            <w:szCs w:val="24"/>
            <w:lang w:val="en-US"/>
          </w:rPr>
          <w:t>Proyek</w:t>
        </w:r>
        <w:proofErr w:type="spellEnd"/>
        <w:r>
          <w:rPr>
            <w:rFonts w:ascii="Times New Roman" w:hAnsi="Times New Roman" w:cs="Times New Roman"/>
            <w:sz w:val="24"/>
            <w:szCs w:val="24"/>
            <w:lang w:val="en-US"/>
          </w:rPr>
          <w:tab/>
          <w:t xml:space="preserve">: </w:t>
        </w:r>
      </w:ins>
      <w:proofErr w:type="spellStart"/>
      <w:ins w:id="12" w:author="Guna Dermawan" w:date="2021-11-17T05:51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Pengembangan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mobile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prese</w:t>
        </w:r>
      </w:ins>
      <w:ins w:id="13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nsi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berbasis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GPS dan Geocoding </w:t>
        </w:r>
        <w:proofErr w:type="spell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menggunakan</w:t>
        </w:r>
        <w:proofErr w:type="spell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  <w:proofErr w:type="gramStart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ab/>
        </w:r>
      </w:ins>
      <w:ins w:id="14" w:author="Guna Dermawan" w:date="2021-11-17T06:17:00Z">
        <w:r w:rsidR="0083373A">
          <w:rPr>
            <w:rFonts w:ascii="Times New Roman" w:hAnsi="Times New Roman" w:cs="Times New Roman"/>
            <w:sz w:val="24"/>
            <w:szCs w:val="24"/>
            <w:lang w:val="en-US"/>
          </w:rPr>
          <w:t xml:space="preserve">  </w:t>
        </w:r>
      </w:ins>
      <w:proofErr w:type="spellStart"/>
      <w:ins w:id="15" w:author="Guna Dermawan" w:date="2021-11-17T05:52:00Z"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>metode</w:t>
        </w:r>
        <w:proofErr w:type="spellEnd"/>
        <w:proofErr w:type="gramEnd"/>
        <w:r w:rsidR="00636014">
          <w:rPr>
            <w:rFonts w:ascii="Times New Roman" w:hAnsi="Times New Roman" w:cs="Times New Roman"/>
            <w:sz w:val="24"/>
            <w:szCs w:val="24"/>
            <w:lang w:val="en-US"/>
          </w:rPr>
          <w:t xml:space="preserve"> haversine</w:t>
        </w:r>
      </w:ins>
      <w:ins w:id="16" w:author="Guna Dermawan" w:date="2021-11-17T06:04:00Z">
        <w:r w:rsidR="00ED497F">
          <w:rPr>
            <w:rFonts w:ascii="Times New Roman" w:hAnsi="Times New Roman" w:cs="Times New Roman"/>
            <w:sz w:val="24"/>
            <w:szCs w:val="24"/>
            <w:lang w:val="en-US"/>
          </w:rPr>
          <w:br/>
          <w:t>Executive summary:</w:t>
        </w:r>
      </w:ins>
    </w:p>
    <w:p w14:paraId="69CC2DA5" w14:textId="669755BD" w:rsidR="004B303F" w:rsidRDefault="001E37D0">
      <w:pPr>
        <w:rPr>
          <w:ins w:id="17" w:author="Guna Dermawan" w:date="2021-11-17T16:00:00Z"/>
          <w:rFonts w:ascii="Times New Roman" w:hAnsi="Times New Roman" w:cs="Times New Roman"/>
          <w:sz w:val="24"/>
          <w:szCs w:val="24"/>
          <w:lang w:val="en-US"/>
        </w:rPr>
      </w:pPr>
      <w:ins w:id="18" w:author="Guna Dermawan" w:date="2021-11-17T16:01:00Z">
        <w:r>
          <w:rPr>
            <w:rFonts w:ascii="Times New Roman" w:hAnsi="Times New Roman" w:cs="Times New Roman"/>
            <w:noProof/>
            <w:sz w:val="24"/>
            <w:szCs w:val="24"/>
            <w:lang w:val="en-US"/>
          </w:rPr>
          <w:drawing>
            <wp:anchor distT="0" distB="0" distL="114300" distR="114300" simplePos="0" relativeHeight="251658240" behindDoc="1" locked="0" layoutInCell="1" allowOverlap="1" wp14:anchorId="22C6ACE3" wp14:editId="30F1EFBD">
              <wp:simplePos x="0" y="0"/>
              <wp:positionH relativeFrom="column">
                <wp:posOffset>200025</wp:posOffset>
              </wp:positionH>
              <wp:positionV relativeFrom="paragraph">
                <wp:posOffset>233998</wp:posOffset>
              </wp:positionV>
              <wp:extent cx="5334000" cy="2971800"/>
              <wp:effectExtent l="0" t="0" r="0" b="19050"/>
              <wp:wrapNone/>
              <wp:docPr id="1" name="Diagram 1"/>
              <wp:cNvGraphicFramePr/>
              <a:graphic xmlns:a="http://schemas.openxmlformats.org/drawingml/2006/main">
                <a:graphicData uri="http://schemas.openxmlformats.org/drawingml/2006/diagram">
                  <dgm:relIds xmlns:dgm="http://schemas.openxmlformats.org/drawingml/2006/diagram" xmlns:r="http://schemas.openxmlformats.org/officeDocument/2006/relationships" r:dm="rId6" r:lo="rId7" r:qs="rId8" r:cs="rId9"/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9" w:author="Guna Dermawan" w:date="2021-11-17T15:59:00Z">
        <w:r w:rsidR="004B303F">
          <w:rPr>
            <w:rFonts w:ascii="Times New Roman" w:hAnsi="Times New Roman" w:cs="Times New Roman"/>
            <w:sz w:val="24"/>
            <w:szCs w:val="24"/>
            <w:lang w:val="en-US"/>
          </w:rPr>
          <w:t>Project Scope d</w:t>
        </w:r>
      </w:ins>
      <w:ins w:id="20" w:author="Guna Dermawan" w:date="2021-11-17T16:00:00Z">
        <w:r w:rsidR="004B303F">
          <w:rPr>
            <w:rFonts w:ascii="Times New Roman" w:hAnsi="Times New Roman" w:cs="Times New Roman"/>
            <w:sz w:val="24"/>
            <w:szCs w:val="24"/>
            <w:lang w:val="en-US"/>
          </w:rPr>
          <w:t>an Deliverables:</w:t>
        </w:r>
      </w:ins>
    </w:p>
    <w:p w14:paraId="342A67D7" w14:textId="5D1AC228" w:rsidR="004B303F" w:rsidRPr="00DC2A98" w:rsidRDefault="004B303F" w:rsidP="004B30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  <w:pPrChange w:id="21" w:author="Guna Dermawan" w:date="2021-11-17T16:00:00Z">
          <w:pPr>
            <w:pStyle w:val="ListParagraph"/>
            <w:numPr>
              <w:numId w:val="1"/>
            </w:numPr>
            <w:ind w:hanging="360"/>
          </w:pPr>
        </w:pPrChange>
      </w:pPr>
    </w:p>
    <w:sectPr w:rsidR="004B303F" w:rsidRPr="00DC2A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B3AD9"/>
    <w:multiLevelType w:val="hybridMultilevel"/>
    <w:tmpl w:val="A66891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una Dermawan">
    <w15:presenceInfo w15:providerId="Windows Live" w15:userId="77af1956743b52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27"/>
    <w:rsid w:val="000005E9"/>
    <w:rsid w:val="00007C24"/>
    <w:rsid w:val="00010FD0"/>
    <w:rsid w:val="000110A4"/>
    <w:rsid w:val="00013914"/>
    <w:rsid w:val="00013B7A"/>
    <w:rsid w:val="00015A05"/>
    <w:rsid w:val="00015E09"/>
    <w:rsid w:val="00016AD3"/>
    <w:rsid w:val="00033C58"/>
    <w:rsid w:val="000402A0"/>
    <w:rsid w:val="000518AB"/>
    <w:rsid w:val="000529AF"/>
    <w:rsid w:val="00053A09"/>
    <w:rsid w:val="00060DA5"/>
    <w:rsid w:val="000624FD"/>
    <w:rsid w:val="00074331"/>
    <w:rsid w:val="00077CCB"/>
    <w:rsid w:val="00097D2B"/>
    <w:rsid w:val="000C4D75"/>
    <w:rsid w:val="000C4D77"/>
    <w:rsid w:val="000E179A"/>
    <w:rsid w:val="00103895"/>
    <w:rsid w:val="00114DD0"/>
    <w:rsid w:val="00121C2B"/>
    <w:rsid w:val="001418F3"/>
    <w:rsid w:val="001559E2"/>
    <w:rsid w:val="00156A2B"/>
    <w:rsid w:val="001604F2"/>
    <w:rsid w:val="001611D5"/>
    <w:rsid w:val="00173359"/>
    <w:rsid w:val="001779E8"/>
    <w:rsid w:val="001973F0"/>
    <w:rsid w:val="001A494D"/>
    <w:rsid w:val="001C6798"/>
    <w:rsid w:val="001D1ED6"/>
    <w:rsid w:val="001D7DC0"/>
    <w:rsid w:val="001E37D0"/>
    <w:rsid w:val="001E39A9"/>
    <w:rsid w:val="001F0695"/>
    <w:rsid w:val="001F3822"/>
    <w:rsid w:val="00202123"/>
    <w:rsid w:val="00203405"/>
    <w:rsid w:val="00203F0F"/>
    <w:rsid w:val="00203F24"/>
    <w:rsid w:val="002059B5"/>
    <w:rsid w:val="00223E6C"/>
    <w:rsid w:val="00226069"/>
    <w:rsid w:val="00235573"/>
    <w:rsid w:val="002401D9"/>
    <w:rsid w:val="00257BB6"/>
    <w:rsid w:val="002631E6"/>
    <w:rsid w:val="0027136D"/>
    <w:rsid w:val="002723E9"/>
    <w:rsid w:val="00292A94"/>
    <w:rsid w:val="0029669C"/>
    <w:rsid w:val="002A3AA7"/>
    <w:rsid w:val="002B32C8"/>
    <w:rsid w:val="002E591F"/>
    <w:rsid w:val="002F5A2E"/>
    <w:rsid w:val="00305953"/>
    <w:rsid w:val="00310F07"/>
    <w:rsid w:val="00312FC5"/>
    <w:rsid w:val="00316233"/>
    <w:rsid w:val="00324D8B"/>
    <w:rsid w:val="00325191"/>
    <w:rsid w:val="00340C6D"/>
    <w:rsid w:val="00351801"/>
    <w:rsid w:val="003534C5"/>
    <w:rsid w:val="00353E5B"/>
    <w:rsid w:val="00361F39"/>
    <w:rsid w:val="00397AB4"/>
    <w:rsid w:val="003B6D9C"/>
    <w:rsid w:val="003D3D2A"/>
    <w:rsid w:val="003E2170"/>
    <w:rsid w:val="003F1DB4"/>
    <w:rsid w:val="004068B7"/>
    <w:rsid w:val="00412A34"/>
    <w:rsid w:val="00437969"/>
    <w:rsid w:val="004419F8"/>
    <w:rsid w:val="00443208"/>
    <w:rsid w:val="00452A74"/>
    <w:rsid w:val="00460B56"/>
    <w:rsid w:val="00465B02"/>
    <w:rsid w:val="00467C3A"/>
    <w:rsid w:val="00472EE3"/>
    <w:rsid w:val="00480E76"/>
    <w:rsid w:val="004865C7"/>
    <w:rsid w:val="00487EEC"/>
    <w:rsid w:val="00490FBB"/>
    <w:rsid w:val="00491478"/>
    <w:rsid w:val="004A4778"/>
    <w:rsid w:val="004B19D8"/>
    <w:rsid w:val="004B1B8E"/>
    <w:rsid w:val="004B303F"/>
    <w:rsid w:val="004B4264"/>
    <w:rsid w:val="004B43FD"/>
    <w:rsid w:val="004B5670"/>
    <w:rsid w:val="004C1CCD"/>
    <w:rsid w:val="004D5692"/>
    <w:rsid w:val="004E4690"/>
    <w:rsid w:val="004F5312"/>
    <w:rsid w:val="0051506E"/>
    <w:rsid w:val="00520E23"/>
    <w:rsid w:val="0052236B"/>
    <w:rsid w:val="00524423"/>
    <w:rsid w:val="00525866"/>
    <w:rsid w:val="00531204"/>
    <w:rsid w:val="0053138C"/>
    <w:rsid w:val="0054004C"/>
    <w:rsid w:val="00541762"/>
    <w:rsid w:val="00541E3A"/>
    <w:rsid w:val="00545A3B"/>
    <w:rsid w:val="0054719D"/>
    <w:rsid w:val="005567EF"/>
    <w:rsid w:val="00562BC3"/>
    <w:rsid w:val="00564656"/>
    <w:rsid w:val="00565F11"/>
    <w:rsid w:val="00573A51"/>
    <w:rsid w:val="0059398E"/>
    <w:rsid w:val="00595482"/>
    <w:rsid w:val="00595D87"/>
    <w:rsid w:val="005A202A"/>
    <w:rsid w:val="005A2D70"/>
    <w:rsid w:val="005A64FA"/>
    <w:rsid w:val="005C3241"/>
    <w:rsid w:val="00626DD4"/>
    <w:rsid w:val="006279FC"/>
    <w:rsid w:val="00633274"/>
    <w:rsid w:val="00636014"/>
    <w:rsid w:val="00640210"/>
    <w:rsid w:val="006465AC"/>
    <w:rsid w:val="006578C3"/>
    <w:rsid w:val="00665433"/>
    <w:rsid w:val="00675F08"/>
    <w:rsid w:val="00680CFF"/>
    <w:rsid w:val="00681159"/>
    <w:rsid w:val="0068530F"/>
    <w:rsid w:val="00691680"/>
    <w:rsid w:val="006975B8"/>
    <w:rsid w:val="006D3688"/>
    <w:rsid w:val="006D5200"/>
    <w:rsid w:val="006D533D"/>
    <w:rsid w:val="006E0190"/>
    <w:rsid w:val="006E1DD2"/>
    <w:rsid w:val="006F5727"/>
    <w:rsid w:val="007108D1"/>
    <w:rsid w:val="00717BB3"/>
    <w:rsid w:val="00721A4F"/>
    <w:rsid w:val="007260BB"/>
    <w:rsid w:val="007536F2"/>
    <w:rsid w:val="007A1EF7"/>
    <w:rsid w:val="007A57D3"/>
    <w:rsid w:val="007C32E5"/>
    <w:rsid w:val="007C39DB"/>
    <w:rsid w:val="007D6314"/>
    <w:rsid w:val="007D6A41"/>
    <w:rsid w:val="007E330C"/>
    <w:rsid w:val="007E5C9C"/>
    <w:rsid w:val="007E7D3C"/>
    <w:rsid w:val="007F63B0"/>
    <w:rsid w:val="007F6D06"/>
    <w:rsid w:val="007F75A0"/>
    <w:rsid w:val="00805EF4"/>
    <w:rsid w:val="00807C1F"/>
    <w:rsid w:val="00816C35"/>
    <w:rsid w:val="00816FD2"/>
    <w:rsid w:val="0083373A"/>
    <w:rsid w:val="00847992"/>
    <w:rsid w:val="008528DE"/>
    <w:rsid w:val="00862AFC"/>
    <w:rsid w:val="0087662A"/>
    <w:rsid w:val="0088474B"/>
    <w:rsid w:val="00884E76"/>
    <w:rsid w:val="008C1969"/>
    <w:rsid w:val="008C481D"/>
    <w:rsid w:val="008D18B1"/>
    <w:rsid w:val="008D2E9A"/>
    <w:rsid w:val="00911FAB"/>
    <w:rsid w:val="00921357"/>
    <w:rsid w:val="00925E00"/>
    <w:rsid w:val="00930C1A"/>
    <w:rsid w:val="00932F0F"/>
    <w:rsid w:val="0093719A"/>
    <w:rsid w:val="00945998"/>
    <w:rsid w:val="00947150"/>
    <w:rsid w:val="00957C48"/>
    <w:rsid w:val="009A2B7F"/>
    <w:rsid w:val="009C1FA6"/>
    <w:rsid w:val="009C5A06"/>
    <w:rsid w:val="009D240E"/>
    <w:rsid w:val="009E2E09"/>
    <w:rsid w:val="009E350A"/>
    <w:rsid w:val="009E37D1"/>
    <w:rsid w:val="009F2D7E"/>
    <w:rsid w:val="00A07584"/>
    <w:rsid w:val="00A101D7"/>
    <w:rsid w:val="00A12669"/>
    <w:rsid w:val="00A3262C"/>
    <w:rsid w:val="00A43D4D"/>
    <w:rsid w:val="00A4518E"/>
    <w:rsid w:val="00A535E8"/>
    <w:rsid w:val="00A64876"/>
    <w:rsid w:val="00A7391D"/>
    <w:rsid w:val="00A832A2"/>
    <w:rsid w:val="00A85794"/>
    <w:rsid w:val="00A85DFF"/>
    <w:rsid w:val="00A862E9"/>
    <w:rsid w:val="00A86ABB"/>
    <w:rsid w:val="00A86E19"/>
    <w:rsid w:val="00A92AD1"/>
    <w:rsid w:val="00AA4B80"/>
    <w:rsid w:val="00AA7443"/>
    <w:rsid w:val="00AB6BC0"/>
    <w:rsid w:val="00AD4260"/>
    <w:rsid w:val="00AD5EAA"/>
    <w:rsid w:val="00AE2162"/>
    <w:rsid w:val="00AF2882"/>
    <w:rsid w:val="00B37D75"/>
    <w:rsid w:val="00B56EC5"/>
    <w:rsid w:val="00B67698"/>
    <w:rsid w:val="00B87D2A"/>
    <w:rsid w:val="00BB4754"/>
    <w:rsid w:val="00BC3A66"/>
    <w:rsid w:val="00BC40AD"/>
    <w:rsid w:val="00BC4227"/>
    <w:rsid w:val="00BC6E36"/>
    <w:rsid w:val="00BD2C9F"/>
    <w:rsid w:val="00BD70E7"/>
    <w:rsid w:val="00BF1727"/>
    <w:rsid w:val="00BF50CB"/>
    <w:rsid w:val="00BF75B8"/>
    <w:rsid w:val="00C07A73"/>
    <w:rsid w:val="00C42B25"/>
    <w:rsid w:val="00C50BBE"/>
    <w:rsid w:val="00C57DB2"/>
    <w:rsid w:val="00C65BF1"/>
    <w:rsid w:val="00C74D2B"/>
    <w:rsid w:val="00CA0E99"/>
    <w:rsid w:val="00CC6B91"/>
    <w:rsid w:val="00CD42F2"/>
    <w:rsid w:val="00CF0236"/>
    <w:rsid w:val="00D30715"/>
    <w:rsid w:val="00D31B70"/>
    <w:rsid w:val="00D3656E"/>
    <w:rsid w:val="00D4578D"/>
    <w:rsid w:val="00D45E52"/>
    <w:rsid w:val="00D71A97"/>
    <w:rsid w:val="00D84237"/>
    <w:rsid w:val="00D92FE2"/>
    <w:rsid w:val="00DA7F43"/>
    <w:rsid w:val="00DB3723"/>
    <w:rsid w:val="00DC2A98"/>
    <w:rsid w:val="00DC3884"/>
    <w:rsid w:val="00DE2741"/>
    <w:rsid w:val="00DF0F01"/>
    <w:rsid w:val="00E15377"/>
    <w:rsid w:val="00E23889"/>
    <w:rsid w:val="00E32CDB"/>
    <w:rsid w:val="00E33549"/>
    <w:rsid w:val="00E43371"/>
    <w:rsid w:val="00E4690A"/>
    <w:rsid w:val="00E612B4"/>
    <w:rsid w:val="00E82057"/>
    <w:rsid w:val="00EA5554"/>
    <w:rsid w:val="00EA7371"/>
    <w:rsid w:val="00EC6201"/>
    <w:rsid w:val="00ED497F"/>
    <w:rsid w:val="00EF7067"/>
    <w:rsid w:val="00F012C2"/>
    <w:rsid w:val="00F103D1"/>
    <w:rsid w:val="00F13905"/>
    <w:rsid w:val="00F14F87"/>
    <w:rsid w:val="00F25B3C"/>
    <w:rsid w:val="00F50511"/>
    <w:rsid w:val="00F55784"/>
    <w:rsid w:val="00F727E7"/>
    <w:rsid w:val="00F746A9"/>
    <w:rsid w:val="00F75619"/>
    <w:rsid w:val="00F8467D"/>
    <w:rsid w:val="00F94C10"/>
    <w:rsid w:val="00F95E8C"/>
    <w:rsid w:val="00FA4C8B"/>
    <w:rsid w:val="00FA4D49"/>
    <w:rsid w:val="00FC09C7"/>
    <w:rsid w:val="00FC0BA2"/>
    <w:rsid w:val="00FF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1948"/>
  <w15:chartTrackingRefBased/>
  <w15:docId w15:val="{90BE8191-7403-4C7B-900B-AF4360E4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92FBB2-3880-4987-8BD8-7D478FB680C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07A565FE-1BDA-4C65-A864-9B5FA072682F}">
      <dgm:prSet phldrT="[Text]" custT="1"/>
      <dgm:spPr/>
      <dgm:t>
        <a:bodyPr/>
        <a:lstStyle/>
        <a:p>
          <a:pPr algn="ctr"/>
          <a:r>
            <a:rPr lang="en-ID" sz="10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algn="ctr"/>
          <a:r>
            <a:rPr lang="en-ID" sz="10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algn="ctr"/>
          <a:r>
            <a:rPr lang="en-ID" sz="10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</a:p>
      </dgm:t>
    </dgm:pt>
    <dgm:pt modelId="{068CCB7E-C124-4213-9DED-2A0E1C13DE2B}" type="parTrans" cxnId="{32095748-466A-4C77-8DFF-AC7C8158B775}">
      <dgm:prSet/>
      <dgm:spPr/>
      <dgm:t>
        <a:bodyPr/>
        <a:lstStyle/>
        <a:p>
          <a:endParaRPr lang="en-ID"/>
        </a:p>
      </dgm:t>
    </dgm:pt>
    <dgm:pt modelId="{F0E913ED-4E4C-4BFA-8278-7ABD8DD2BEEB}" type="sibTrans" cxnId="{32095748-466A-4C77-8DFF-AC7C8158B775}">
      <dgm:prSet/>
      <dgm:spPr/>
      <dgm:t>
        <a:bodyPr/>
        <a:lstStyle/>
        <a:p>
          <a:endParaRPr lang="en-ID"/>
        </a:p>
      </dgm:t>
    </dgm:pt>
    <dgm:pt modelId="{3C0D59F8-5F07-4598-977C-47D42FF7F9F7}">
      <dgm:prSet phldrT="[Text]"/>
      <dgm:spPr/>
      <dgm:t>
        <a:bodyPr/>
        <a:lstStyle/>
        <a:p>
          <a:r>
            <a:rPr lang="en-ID"/>
            <a:t>Planning dan Inisiasi project</a:t>
          </a:r>
        </a:p>
        <a:p>
          <a:r>
            <a:rPr lang="en-ID"/>
            <a:t>2 Hari</a:t>
          </a:r>
        </a:p>
      </dgm:t>
    </dgm:pt>
    <dgm:pt modelId="{42BA60CD-7D1F-4F90-B2CF-474AB1208D81}" type="parTrans" cxnId="{CE56E70E-2EA0-43BC-BE17-DC462329ECC7}">
      <dgm:prSet/>
      <dgm:spPr/>
      <dgm:t>
        <a:bodyPr/>
        <a:lstStyle/>
        <a:p>
          <a:endParaRPr lang="en-ID"/>
        </a:p>
      </dgm:t>
    </dgm:pt>
    <dgm:pt modelId="{1828AD01-10B2-4ED1-B27B-9D69BAAA172C}" type="sibTrans" cxnId="{CE56E70E-2EA0-43BC-BE17-DC462329ECC7}">
      <dgm:prSet/>
      <dgm:spPr/>
      <dgm:t>
        <a:bodyPr/>
        <a:lstStyle/>
        <a:p>
          <a:endParaRPr lang="en-ID"/>
        </a:p>
      </dgm:t>
    </dgm:pt>
    <dgm:pt modelId="{C97DF2DE-FC65-4934-952B-09C7C03F924F}">
      <dgm:prSet phldrT="[Text]"/>
      <dgm:spPr/>
      <dgm:t>
        <a:bodyPr/>
        <a:lstStyle/>
        <a:p>
          <a:r>
            <a:rPr lang="en-ID"/>
            <a:t>UI Desain </a:t>
          </a:r>
        </a:p>
        <a:p>
          <a:r>
            <a:rPr lang="en-ID"/>
            <a:t>3 Hari</a:t>
          </a:r>
        </a:p>
      </dgm:t>
    </dgm:pt>
    <dgm:pt modelId="{B09AB623-A98E-43AF-A09C-5744504AC520}" type="parTrans" cxnId="{75F8E532-CB78-43FD-B839-671CCEB59A9C}">
      <dgm:prSet/>
      <dgm:spPr/>
      <dgm:t>
        <a:bodyPr/>
        <a:lstStyle/>
        <a:p>
          <a:endParaRPr lang="en-ID"/>
        </a:p>
      </dgm:t>
    </dgm:pt>
    <dgm:pt modelId="{EC4A6C43-FD44-431B-B40A-408D69900B4C}" type="sibTrans" cxnId="{75F8E532-CB78-43FD-B839-671CCEB59A9C}">
      <dgm:prSet/>
      <dgm:spPr/>
      <dgm:t>
        <a:bodyPr/>
        <a:lstStyle/>
        <a:p>
          <a:endParaRPr lang="en-ID"/>
        </a:p>
      </dgm:t>
    </dgm:pt>
    <dgm:pt modelId="{A8D97EA9-930D-45E8-A7BA-F7F4CD0781BA}">
      <dgm:prSet phldrT="[Text]"/>
      <dgm:spPr/>
      <dgm:t>
        <a:bodyPr/>
        <a:lstStyle/>
        <a:p>
          <a:r>
            <a:rPr lang="en-ID"/>
            <a:t>Coding</a:t>
          </a:r>
        </a:p>
        <a:p>
          <a:r>
            <a:rPr lang="en-ID"/>
            <a:t>14 Hari</a:t>
          </a:r>
        </a:p>
      </dgm:t>
    </dgm:pt>
    <dgm:pt modelId="{0A340873-71BC-4242-969F-FD994DF5A430}" type="parTrans" cxnId="{280F54B2-B2A2-4198-B528-43995AA5898D}">
      <dgm:prSet/>
      <dgm:spPr/>
      <dgm:t>
        <a:bodyPr/>
        <a:lstStyle/>
        <a:p>
          <a:endParaRPr lang="en-ID"/>
        </a:p>
      </dgm:t>
    </dgm:pt>
    <dgm:pt modelId="{07223D01-DF79-4703-8FB4-00C7355B3E7B}" type="sibTrans" cxnId="{280F54B2-B2A2-4198-B528-43995AA5898D}">
      <dgm:prSet/>
      <dgm:spPr/>
      <dgm:t>
        <a:bodyPr/>
        <a:lstStyle/>
        <a:p>
          <a:endParaRPr lang="en-ID"/>
        </a:p>
      </dgm:t>
    </dgm:pt>
    <dgm:pt modelId="{8F92CB89-CC43-4E21-B474-6D0A57EE5828}">
      <dgm:prSet phldrT="[Text]"/>
      <dgm:spPr/>
      <dgm:t>
        <a:bodyPr/>
        <a:lstStyle/>
        <a:p>
          <a:r>
            <a:rPr lang="en-ID"/>
            <a:t>Testing</a:t>
          </a:r>
        </a:p>
        <a:p>
          <a:r>
            <a:rPr lang="en-ID"/>
            <a:t>3 Hari</a:t>
          </a:r>
        </a:p>
      </dgm:t>
    </dgm:pt>
    <dgm:pt modelId="{4E78060A-862C-4FF9-AA9B-4B959CB29CB4}" type="parTrans" cxnId="{96A1B93F-9037-447F-953B-3E90B56C88B7}">
      <dgm:prSet/>
      <dgm:spPr/>
      <dgm:t>
        <a:bodyPr/>
        <a:lstStyle/>
        <a:p>
          <a:endParaRPr lang="en-ID"/>
        </a:p>
      </dgm:t>
    </dgm:pt>
    <dgm:pt modelId="{7937F72F-4540-4C11-895A-684F0341EA01}" type="sibTrans" cxnId="{96A1B93F-9037-447F-953B-3E90B56C88B7}">
      <dgm:prSet/>
      <dgm:spPr/>
      <dgm:t>
        <a:bodyPr/>
        <a:lstStyle/>
        <a:p>
          <a:endParaRPr lang="en-ID"/>
        </a:p>
      </dgm:t>
    </dgm:pt>
    <dgm:pt modelId="{50900009-43C8-46EB-802F-FA3FBDC02D6C}">
      <dgm:prSet phldrT="[Text]"/>
      <dgm:spPr/>
      <dgm:t>
        <a:bodyPr/>
        <a:lstStyle/>
        <a:p>
          <a:r>
            <a:rPr lang="en-US"/>
            <a:t>Finalisasi </a:t>
          </a:r>
          <a:endParaRPr lang="en-ID"/>
        </a:p>
        <a:p>
          <a:r>
            <a:rPr lang="en-ID"/>
            <a:t>3 Hari</a:t>
          </a:r>
        </a:p>
      </dgm:t>
    </dgm:pt>
    <dgm:pt modelId="{FE112EFD-9F89-4C78-A368-02FAD9CF669D}" type="parTrans" cxnId="{A0FDB9B8-5D06-4F18-A023-3976837980CF}">
      <dgm:prSet/>
      <dgm:spPr/>
      <dgm:t>
        <a:bodyPr/>
        <a:lstStyle/>
        <a:p>
          <a:endParaRPr lang="en-ID"/>
        </a:p>
      </dgm:t>
    </dgm:pt>
    <dgm:pt modelId="{E1A51700-7B2C-48B3-ABEF-CD044B40DF4F}" type="sibTrans" cxnId="{A0FDB9B8-5D06-4F18-A023-3976837980CF}">
      <dgm:prSet/>
      <dgm:spPr/>
      <dgm:t>
        <a:bodyPr/>
        <a:lstStyle/>
        <a:p>
          <a:endParaRPr lang="en-ID"/>
        </a:p>
      </dgm:t>
    </dgm:pt>
    <dgm:pt modelId="{CAEBA01A-9BC8-4FD7-8FEF-F2AF615E3A6C}">
      <dgm:prSet/>
      <dgm:spPr/>
      <dgm:t>
        <a:bodyPr/>
        <a:lstStyle/>
        <a:p>
          <a:r>
            <a:rPr lang="en-ID"/>
            <a:t>Perumusan</a:t>
          </a:r>
          <a:r>
            <a:rPr lang="en-ID" baseline="0"/>
            <a:t> masalah</a:t>
          </a:r>
          <a:endParaRPr lang="en-ID"/>
        </a:p>
      </dgm:t>
    </dgm:pt>
    <dgm:pt modelId="{A8CFACE6-39E5-447C-9FAA-6B38B9AF1A8E}" type="parTrans" cxnId="{9D5455EA-1259-47EF-A0BC-E63C767E9E6C}">
      <dgm:prSet/>
      <dgm:spPr/>
      <dgm:t>
        <a:bodyPr/>
        <a:lstStyle/>
        <a:p>
          <a:endParaRPr lang="en-ID"/>
        </a:p>
      </dgm:t>
    </dgm:pt>
    <dgm:pt modelId="{E5327ABF-1AF0-4B3F-BA21-085285D2A1C0}" type="sibTrans" cxnId="{9D5455EA-1259-47EF-A0BC-E63C767E9E6C}">
      <dgm:prSet/>
      <dgm:spPr/>
      <dgm:t>
        <a:bodyPr/>
        <a:lstStyle/>
        <a:p>
          <a:endParaRPr lang="en-ID"/>
        </a:p>
      </dgm:t>
    </dgm:pt>
    <dgm:pt modelId="{F687554D-1009-4D00-B224-475F13B1ECB7}">
      <dgm:prSet/>
      <dgm:spPr/>
      <dgm:t>
        <a:bodyPr/>
        <a:lstStyle/>
        <a:p>
          <a:r>
            <a:rPr lang="en-US"/>
            <a:t>Pengumpulan referensi</a:t>
          </a:r>
          <a:endParaRPr lang="en-ID"/>
        </a:p>
      </dgm:t>
    </dgm:pt>
    <dgm:pt modelId="{B84BAE72-4008-425B-B3F9-50B0CA7640BB}" type="parTrans" cxnId="{5C2E5945-4E5A-49AD-AC78-5C132D39A82E}">
      <dgm:prSet/>
      <dgm:spPr/>
      <dgm:t>
        <a:bodyPr/>
        <a:lstStyle/>
        <a:p>
          <a:endParaRPr lang="en-ID"/>
        </a:p>
      </dgm:t>
    </dgm:pt>
    <dgm:pt modelId="{432B6733-5D3B-413D-B56B-30DFBBA59894}" type="sibTrans" cxnId="{5C2E5945-4E5A-49AD-AC78-5C132D39A82E}">
      <dgm:prSet/>
      <dgm:spPr/>
      <dgm:t>
        <a:bodyPr/>
        <a:lstStyle/>
        <a:p>
          <a:endParaRPr lang="en-ID"/>
        </a:p>
      </dgm:t>
    </dgm:pt>
    <dgm:pt modelId="{ED0F0F1E-A8AB-439D-B3F1-90500AB65946}">
      <dgm:prSet/>
      <dgm:spPr/>
      <dgm:t>
        <a:bodyPr/>
        <a:lstStyle/>
        <a:p>
          <a:r>
            <a:rPr lang="en-ID"/>
            <a:t>Implementasi di android studio</a:t>
          </a:r>
        </a:p>
      </dgm:t>
    </dgm:pt>
    <dgm:pt modelId="{A4DC0EEC-8AEA-4E4B-BDFB-E323577CD47F}" type="parTrans" cxnId="{9282142D-E482-4C9A-994F-0C120C0C87E1}">
      <dgm:prSet/>
      <dgm:spPr/>
      <dgm:t>
        <a:bodyPr/>
        <a:lstStyle/>
        <a:p>
          <a:endParaRPr lang="en-ID"/>
        </a:p>
      </dgm:t>
    </dgm:pt>
    <dgm:pt modelId="{693DE76B-6DD7-4656-988F-40885711EC84}" type="sibTrans" cxnId="{9282142D-E482-4C9A-994F-0C120C0C87E1}">
      <dgm:prSet/>
      <dgm:spPr/>
      <dgm:t>
        <a:bodyPr/>
        <a:lstStyle/>
        <a:p>
          <a:endParaRPr lang="en-ID"/>
        </a:p>
      </dgm:t>
    </dgm:pt>
    <dgm:pt modelId="{50CB249C-11F7-47DB-AE35-7EACE0DE232D}">
      <dgm:prSet/>
      <dgm:spPr/>
      <dgm:t>
        <a:bodyPr/>
        <a:lstStyle/>
        <a:p>
          <a:r>
            <a:rPr lang="en-ID" baseline="0"/>
            <a:t>Pembuatan wireframe aplikasi</a:t>
          </a:r>
          <a:endParaRPr lang="en-ID"/>
        </a:p>
      </dgm:t>
    </dgm:pt>
    <dgm:pt modelId="{49C1CBDB-7D97-4BCF-B61F-6C70C515CBD5}" type="parTrans" cxnId="{4193CCD2-EB87-43F9-8A42-4E678621DB9A}">
      <dgm:prSet/>
      <dgm:spPr/>
      <dgm:t>
        <a:bodyPr/>
        <a:lstStyle/>
        <a:p>
          <a:endParaRPr lang="en-ID"/>
        </a:p>
      </dgm:t>
    </dgm:pt>
    <dgm:pt modelId="{8588E137-0907-4BAD-8BC2-5B22796EE749}" type="sibTrans" cxnId="{4193CCD2-EB87-43F9-8A42-4E678621DB9A}">
      <dgm:prSet/>
      <dgm:spPr/>
      <dgm:t>
        <a:bodyPr/>
        <a:lstStyle/>
        <a:p>
          <a:endParaRPr lang="en-ID"/>
        </a:p>
      </dgm:t>
    </dgm:pt>
    <dgm:pt modelId="{E40A2D5A-D469-44D6-8530-34A82E538AF2}" type="pres">
      <dgm:prSet presAssocID="{3292FBB2-3880-4987-8BD8-7D478FB680C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C45335B-172D-4C5D-A8D1-46540E68C421}" type="pres">
      <dgm:prSet presAssocID="{07A565FE-1BDA-4C65-A864-9B5FA072682F}" presName="hierRoot1" presStyleCnt="0">
        <dgm:presLayoutVars>
          <dgm:hierBranch/>
        </dgm:presLayoutVars>
      </dgm:prSet>
      <dgm:spPr/>
    </dgm:pt>
    <dgm:pt modelId="{6202270A-297F-4A69-8451-34671F86731B}" type="pres">
      <dgm:prSet presAssocID="{07A565FE-1BDA-4C65-A864-9B5FA072682F}" presName="rootComposite1" presStyleCnt="0"/>
      <dgm:spPr/>
    </dgm:pt>
    <dgm:pt modelId="{788C3CD3-FD07-4051-8268-BC1D0EE05265}" type="pres">
      <dgm:prSet presAssocID="{07A565FE-1BDA-4C65-A864-9B5FA072682F}" presName="rootText1" presStyleLbl="node0" presStyleIdx="0" presStyleCnt="1" custScaleX="175375" custScaleY="233192" custLinFactNeighborX="-7986" custLinFactNeighborY="1156">
        <dgm:presLayoutVars>
          <dgm:chPref val="3"/>
        </dgm:presLayoutVars>
      </dgm:prSet>
      <dgm:spPr/>
    </dgm:pt>
    <dgm:pt modelId="{16A1A9C9-CF64-453F-98E7-58B79CCB2249}" type="pres">
      <dgm:prSet presAssocID="{07A565FE-1BDA-4C65-A864-9B5FA072682F}" presName="rootConnector1" presStyleLbl="node1" presStyleIdx="0" presStyleCnt="0"/>
      <dgm:spPr/>
    </dgm:pt>
    <dgm:pt modelId="{5F1ABE13-6644-4488-BC14-45DF266088F7}" type="pres">
      <dgm:prSet presAssocID="{07A565FE-1BDA-4C65-A864-9B5FA072682F}" presName="hierChild2" presStyleCnt="0"/>
      <dgm:spPr/>
    </dgm:pt>
    <dgm:pt modelId="{78EACAB7-6392-491F-A940-BF7138D581E4}" type="pres">
      <dgm:prSet presAssocID="{42BA60CD-7D1F-4F90-B2CF-474AB1208D81}" presName="Name35" presStyleLbl="parChTrans1D2" presStyleIdx="0" presStyleCnt="5"/>
      <dgm:spPr/>
    </dgm:pt>
    <dgm:pt modelId="{5F1BB703-7110-49BA-BB40-D582D9E33915}" type="pres">
      <dgm:prSet presAssocID="{3C0D59F8-5F07-4598-977C-47D42FF7F9F7}" presName="hierRoot2" presStyleCnt="0">
        <dgm:presLayoutVars>
          <dgm:hierBranch val="init"/>
        </dgm:presLayoutVars>
      </dgm:prSet>
      <dgm:spPr/>
    </dgm:pt>
    <dgm:pt modelId="{3DC4F975-6709-4514-8409-DB07628271C4}" type="pres">
      <dgm:prSet presAssocID="{3C0D59F8-5F07-4598-977C-47D42FF7F9F7}" presName="rootComposite" presStyleCnt="0"/>
      <dgm:spPr/>
    </dgm:pt>
    <dgm:pt modelId="{8FC8CEB3-233B-4938-9A78-5220B4326C15}" type="pres">
      <dgm:prSet presAssocID="{3C0D59F8-5F07-4598-977C-47D42FF7F9F7}" presName="rootText" presStyleLbl="node2" presStyleIdx="0" presStyleCnt="5">
        <dgm:presLayoutVars>
          <dgm:chPref val="3"/>
        </dgm:presLayoutVars>
      </dgm:prSet>
      <dgm:spPr/>
    </dgm:pt>
    <dgm:pt modelId="{71BB04A8-C089-4A60-B9F4-B81E2A6834BA}" type="pres">
      <dgm:prSet presAssocID="{3C0D59F8-5F07-4598-977C-47D42FF7F9F7}" presName="rootConnector" presStyleLbl="node2" presStyleIdx="0" presStyleCnt="5"/>
      <dgm:spPr/>
    </dgm:pt>
    <dgm:pt modelId="{A32F0568-20D8-4D83-AEAF-E9920C474ADC}" type="pres">
      <dgm:prSet presAssocID="{3C0D59F8-5F07-4598-977C-47D42FF7F9F7}" presName="hierChild4" presStyleCnt="0"/>
      <dgm:spPr/>
    </dgm:pt>
    <dgm:pt modelId="{56135389-9E42-405C-A173-15F5F589660B}" type="pres">
      <dgm:prSet presAssocID="{A8CFACE6-39E5-447C-9FAA-6B38B9AF1A8E}" presName="Name37" presStyleLbl="parChTrans1D3" presStyleIdx="0" presStyleCnt="4"/>
      <dgm:spPr/>
    </dgm:pt>
    <dgm:pt modelId="{253EB79C-3470-4653-90BD-EED0F1D264F6}" type="pres">
      <dgm:prSet presAssocID="{CAEBA01A-9BC8-4FD7-8FEF-F2AF615E3A6C}" presName="hierRoot2" presStyleCnt="0">
        <dgm:presLayoutVars>
          <dgm:hierBranch val="init"/>
        </dgm:presLayoutVars>
      </dgm:prSet>
      <dgm:spPr/>
    </dgm:pt>
    <dgm:pt modelId="{BAEEA337-D5D6-4765-8CFD-A9E74FCA7CD3}" type="pres">
      <dgm:prSet presAssocID="{CAEBA01A-9BC8-4FD7-8FEF-F2AF615E3A6C}" presName="rootComposite" presStyleCnt="0"/>
      <dgm:spPr/>
    </dgm:pt>
    <dgm:pt modelId="{E5B9B617-5E52-4C7B-8738-A43C0B1ED2B3}" type="pres">
      <dgm:prSet presAssocID="{CAEBA01A-9BC8-4FD7-8FEF-F2AF615E3A6C}" presName="rootText" presStyleLbl="node3" presStyleIdx="0" presStyleCnt="4">
        <dgm:presLayoutVars>
          <dgm:chPref val="3"/>
        </dgm:presLayoutVars>
      </dgm:prSet>
      <dgm:spPr/>
    </dgm:pt>
    <dgm:pt modelId="{9C0B409E-8C7B-4226-8304-AE39EF1485A4}" type="pres">
      <dgm:prSet presAssocID="{CAEBA01A-9BC8-4FD7-8FEF-F2AF615E3A6C}" presName="rootConnector" presStyleLbl="node3" presStyleIdx="0" presStyleCnt="4"/>
      <dgm:spPr/>
    </dgm:pt>
    <dgm:pt modelId="{B5C6C6CE-8DBF-4547-BA23-AA8D350A3EBE}" type="pres">
      <dgm:prSet presAssocID="{CAEBA01A-9BC8-4FD7-8FEF-F2AF615E3A6C}" presName="hierChild4" presStyleCnt="0"/>
      <dgm:spPr/>
    </dgm:pt>
    <dgm:pt modelId="{CDF0F951-2118-40C3-BC03-16F3C244992E}" type="pres">
      <dgm:prSet presAssocID="{CAEBA01A-9BC8-4FD7-8FEF-F2AF615E3A6C}" presName="hierChild5" presStyleCnt="0"/>
      <dgm:spPr/>
    </dgm:pt>
    <dgm:pt modelId="{AD2B6BD4-2B1E-4359-8A31-8D2524596B46}" type="pres">
      <dgm:prSet presAssocID="{B84BAE72-4008-425B-B3F9-50B0CA7640BB}" presName="Name37" presStyleLbl="parChTrans1D3" presStyleIdx="1" presStyleCnt="4"/>
      <dgm:spPr/>
    </dgm:pt>
    <dgm:pt modelId="{D340C337-7721-42A4-A78F-70989EB28829}" type="pres">
      <dgm:prSet presAssocID="{F687554D-1009-4D00-B224-475F13B1ECB7}" presName="hierRoot2" presStyleCnt="0">
        <dgm:presLayoutVars>
          <dgm:hierBranch val="init"/>
        </dgm:presLayoutVars>
      </dgm:prSet>
      <dgm:spPr/>
    </dgm:pt>
    <dgm:pt modelId="{41C616C0-6505-4BD1-A46A-ACFE766F36A4}" type="pres">
      <dgm:prSet presAssocID="{F687554D-1009-4D00-B224-475F13B1ECB7}" presName="rootComposite" presStyleCnt="0"/>
      <dgm:spPr/>
    </dgm:pt>
    <dgm:pt modelId="{D4F93D80-DD52-47E8-BAD1-4E711F3C83AB}" type="pres">
      <dgm:prSet presAssocID="{F687554D-1009-4D00-B224-475F13B1ECB7}" presName="rootText" presStyleLbl="node3" presStyleIdx="1" presStyleCnt="4">
        <dgm:presLayoutVars>
          <dgm:chPref val="3"/>
        </dgm:presLayoutVars>
      </dgm:prSet>
      <dgm:spPr/>
    </dgm:pt>
    <dgm:pt modelId="{3934166E-645B-4777-81C7-67F4F684BB71}" type="pres">
      <dgm:prSet presAssocID="{F687554D-1009-4D00-B224-475F13B1ECB7}" presName="rootConnector" presStyleLbl="node3" presStyleIdx="1" presStyleCnt="4"/>
      <dgm:spPr/>
    </dgm:pt>
    <dgm:pt modelId="{D0A88DF4-A1AD-4FFB-93CB-3D5075562720}" type="pres">
      <dgm:prSet presAssocID="{F687554D-1009-4D00-B224-475F13B1ECB7}" presName="hierChild4" presStyleCnt="0"/>
      <dgm:spPr/>
    </dgm:pt>
    <dgm:pt modelId="{A1A0FE7C-BA38-466B-8364-CEDC31DD8DF7}" type="pres">
      <dgm:prSet presAssocID="{F687554D-1009-4D00-B224-475F13B1ECB7}" presName="hierChild5" presStyleCnt="0"/>
      <dgm:spPr/>
    </dgm:pt>
    <dgm:pt modelId="{1245655F-6FD8-496F-A7D3-CCC3C2FD168B}" type="pres">
      <dgm:prSet presAssocID="{3C0D59F8-5F07-4598-977C-47D42FF7F9F7}" presName="hierChild5" presStyleCnt="0"/>
      <dgm:spPr/>
    </dgm:pt>
    <dgm:pt modelId="{4692B70D-753A-4516-BD7D-0637BDDE4545}" type="pres">
      <dgm:prSet presAssocID="{B09AB623-A98E-43AF-A09C-5744504AC520}" presName="Name35" presStyleLbl="parChTrans1D2" presStyleIdx="1" presStyleCnt="5"/>
      <dgm:spPr/>
    </dgm:pt>
    <dgm:pt modelId="{336A372B-877A-4B91-95E4-5EA0789ECC8B}" type="pres">
      <dgm:prSet presAssocID="{C97DF2DE-FC65-4934-952B-09C7C03F924F}" presName="hierRoot2" presStyleCnt="0">
        <dgm:presLayoutVars>
          <dgm:hierBranch val="init"/>
        </dgm:presLayoutVars>
      </dgm:prSet>
      <dgm:spPr/>
    </dgm:pt>
    <dgm:pt modelId="{C12B3930-0202-4393-8173-C539B888818C}" type="pres">
      <dgm:prSet presAssocID="{C97DF2DE-FC65-4934-952B-09C7C03F924F}" presName="rootComposite" presStyleCnt="0"/>
      <dgm:spPr/>
    </dgm:pt>
    <dgm:pt modelId="{2E199338-035B-4B14-961F-8215A454064B}" type="pres">
      <dgm:prSet presAssocID="{C97DF2DE-FC65-4934-952B-09C7C03F924F}" presName="rootText" presStyleLbl="node2" presStyleIdx="1" presStyleCnt="5">
        <dgm:presLayoutVars>
          <dgm:chPref val="3"/>
        </dgm:presLayoutVars>
      </dgm:prSet>
      <dgm:spPr/>
    </dgm:pt>
    <dgm:pt modelId="{8F9FFF22-1751-40D6-B7A2-07026C1AEAA0}" type="pres">
      <dgm:prSet presAssocID="{C97DF2DE-FC65-4934-952B-09C7C03F924F}" presName="rootConnector" presStyleLbl="node2" presStyleIdx="1" presStyleCnt="5"/>
      <dgm:spPr/>
    </dgm:pt>
    <dgm:pt modelId="{274DE8E9-6226-4B91-B4C0-F3C23029B28C}" type="pres">
      <dgm:prSet presAssocID="{C97DF2DE-FC65-4934-952B-09C7C03F924F}" presName="hierChild4" presStyleCnt="0"/>
      <dgm:spPr/>
    </dgm:pt>
    <dgm:pt modelId="{8ABB4554-B351-4E97-AA0C-C841B19FE2B6}" type="pres">
      <dgm:prSet presAssocID="{49C1CBDB-7D97-4BCF-B61F-6C70C515CBD5}" presName="Name37" presStyleLbl="parChTrans1D3" presStyleIdx="2" presStyleCnt="4"/>
      <dgm:spPr/>
    </dgm:pt>
    <dgm:pt modelId="{161328FD-D543-4E28-ACB4-EF7CE3A8E669}" type="pres">
      <dgm:prSet presAssocID="{50CB249C-11F7-47DB-AE35-7EACE0DE232D}" presName="hierRoot2" presStyleCnt="0">
        <dgm:presLayoutVars>
          <dgm:hierBranch val="init"/>
        </dgm:presLayoutVars>
      </dgm:prSet>
      <dgm:spPr/>
    </dgm:pt>
    <dgm:pt modelId="{5CF2A3A2-15F7-4FD3-9C10-C614A5E52892}" type="pres">
      <dgm:prSet presAssocID="{50CB249C-11F7-47DB-AE35-7EACE0DE232D}" presName="rootComposite" presStyleCnt="0"/>
      <dgm:spPr/>
    </dgm:pt>
    <dgm:pt modelId="{C6E8521A-8115-4A43-8DD6-EE3E3747072B}" type="pres">
      <dgm:prSet presAssocID="{50CB249C-11F7-47DB-AE35-7EACE0DE232D}" presName="rootText" presStyleLbl="node3" presStyleIdx="2" presStyleCnt="4">
        <dgm:presLayoutVars>
          <dgm:chPref val="3"/>
        </dgm:presLayoutVars>
      </dgm:prSet>
      <dgm:spPr/>
    </dgm:pt>
    <dgm:pt modelId="{C41DEE85-A824-424B-BD11-C88068FF1520}" type="pres">
      <dgm:prSet presAssocID="{50CB249C-11F7-47DB-AE35-7EACE0DE232D}" presName="rootConnector" presStyleLbl="node3" presStyleIdx="2" presStyleCnt="4"/>
      <dgm:spPr/>
    </dgm:pt>
    <dgm:pt modelId="{FC9E95F4-066F-4E61-8B5A-9C1248A13936}" type="pres">
      <dgm:prSet presAssocID="{50CB249C-11F7-47DB-AE35-7EACE0DE232D}" presName="hierChild4" presStyleCnt="0"/>
      <dgm:spPr/>
    </dgm:pt>
    <dgm:pt modelId="{CC1A9C39-8575-4E4B-8EE6-F1E912BD7351}" type="pres">
      <dgm:prSet presAssocID="{50CB249C-11F7-47DB-AE35-7EACE0DE232D}" presName="hierChild5" presStyleCnt="0"/>
      <dgm:spPr/>
    </dgm:pt>
    <dgm:pt modelId="{1C6B3AA2-9F15-4738-9A4F-98EDD5970456}" type="pres">
      <dgm:prSet presAssocID="{A4DC0EEC-8AEA-4E4B-BDFB-E323577CD47F}" presName="Name37" presStyleLbl="parChTrans1D3" presStyleIdx="3" presStyleCnt="4"/>
      <dgm:spPr/>
    </dgm:pt>
    <dgm:pt modelId="{16D4FBE5-C6B4-4DDD-82A9-896D90BE2041}" type="pres">
      <dgm:prSet presAssocID="{ED0F0F1E-A8AB-439D-B3F1-90500AB65946}" presName="hierRoot2" presStyleCnt="0">
        <dgm:presLayoutVars>
          <dgm:hierBranch val="init"/>
        </dgm:presLayoutVars>
      </dgm:prSet>
      <dgm:spPr/>
    </dgm:pt>
    <dgm:pt modelId="{B2E2DFC9-D30F-4844-B8ED-4179FF576EEA}" type="pres">
      <dgm:prSet presAssocID="{ED0F0F1E-A8AB-439D-B3F1-90500AB65946}" presName="rootComposite" presStyleCnt="0"/>
      <dgm:spPr/>
    </dgm:pt>
    <dgm:pt modelId="{499C9996-8E39-446B-B024-861F32CCF68D}" type="pres">
      <dgm:prSet presAssocID="{ED0F0F1E-A8AB-439D-B3F1-90500AB65946}" presName="rootText" presStyleLbl="node3" presStyleIdx="3" presStyleCnt="4">
        <dgm:presLayoutVars>
          <dgm:chPref val="3"/>
        </dgm:presLayoutVars>
      </dgm:prSet>
      <dgm:spPr/>
    </dgm:pt>
    <dgm:pt modelId="{DD786653-A65B-480A-8956-2B4ECF0E201F}" type="pres">
      <dgm:prSet presAssocID="{ED0F0F1E-A8AB-439D-B3F1-90500AB65946}" presName="rootConnector" presStyleLbl="node3" presStyleIdx="3" presStyleCnt="4"/>
      <dgm:spPr/>
    </dgm:pt>
    <dgm:pt modelId="{45F25F15-4EA3-4485-9411-33C6E88C61B5}" type="pres">
      <dgm:prSet presAssocID="{ED0F0F1E-A8AB-439D-B3F1-90500AB65946}" presName="hierChild4" presStyleCnt="0"/>
      <dgm:spPr/>
    </dgm:pt>
    <dgm:pt modelId="{DF3469F4-5EA3-4A55-9A3A-F24CF19F1B7B}" type="pres">
      <dgm:prSet presAssocID="{ED0F0F1E-A8AB-439D-B3F1-90500AB65946}" presName="hierChild5" presStyleCnt="0"/>
      <dgm:spPr/>
    </dgm:pt>
    <dgm:pt modelId="{55B551D9-F777-4EA2-AA9E-CF02F16DAC33}" type="pres">
      <dgm:prSet presAssocID="{C97DF2DE-FC65-4934-952B-09C7C03F924F}" presName="hierChild5" presStyleCnt="0"/>
      <dgm:spPr/>
    </dgm:pt>
    <dgm:pt modelId="{5097EEB0-4A40-40C0-B88E-7104FB1BFDA6}" type="pres">
      <dgm:prSet presAssocID="{0A340873-71BC-4242-969F-FD994DF5A430}" presName="Name35" presStyleLbl="parChTrans1D2" presStyleIdx="2" presStyleCnt="5"/>
      <dgm:spPr/>
    </dgm:pt>
    <dgm:pt modelId="{86940652-E9A4-426E-9DF1-21811EC77CE6}" type="pres">
      <dgm:prSet presAssocID="{A8D97EA9-930D-45E8-A7BA-F7F4CD0781BA}" presName="hierRoot2" presStyleCnt="0">
        <dgm:presLayoutVars>
          <dgm:hierBranch val="init"/>
        </dgm:presLayoutVars>
      </dgm:prSet>
      <dgm:spPr/>
    </dgm:pt>
    <dgm:pt modelId="{E130B595-A407-4023-B7CD-6E1F9680DAF4}" type="pres">
      <dgm:prSet presAssocID="{A8D97EA9-930D-45E8-A7BA-F7F4CD0781BA}" presName="rootComposite" presStyleCnt="0"/>
      <dgm:spPr/>
    </dgm:pt>
    <dgm:pt modelId="{716A78EF-4633-4F56-B277-E9EDB6E3C695}" type="pres">
      <dgm:prSet presAssocID="{A8D97EA9-930D-45E8-A7BA-F7F4CD0781BA}" presName="rootText" presStyleLbl="node2" presStyleIdx="2" presStyleCnt="5" custLinFactNeighborX="-7252" custLinFactNeighborY="967">
        <dgm:presLayoutVars>
          <dgm:chPref val="3"/>
        </dgm:presLayoutVars>
      </dgm:prSet>
      <dgm:spPr/>
    </dgm:pt>
    <dgm:pt modelId="{F2B00B4E-3ECC-46E1-ADFB-36DCAE39B9D5}" type="pres">
      <dgm:prSet presAssocID="{A8D97EA9-930D-45E8-A7BA-F7F4CD0781BA}" presName="rootConnector" presStyleLbl="node2" presStyleIdx="2" presStyleCnt="5"/>
      <dgm:spPr/>
    </dgm:pt>
    <dgm:pt modelId="{6D7E142B-B448-4A50-B8C9-A2305F0F8945}" type="pres">
      <dgm:prSet presAssocID="{A8D97EA9-930D-45E8-A7BA-F7F4CD0781BA}" presName="hierChild4" presStyleCnt="0"/>
      <dgm:spPr/>
    </dgm:pt>
    <dgm:pt modelId="{2B524923-03C2-4D20-9A33-E2BF94247A76}" type="pres">
      <dgm:prSet presAssocID="{A8D97EA9-930D-45E8-A7BA-F7F4CD0781BA}" presName="hierChild5" presStyleCnt="0"/>
      <dgm:spPr/>
    </dgm:pt>
    <dgm:pt modelId="{A334B3C4-6C9A-4D82-9B53-F34E38D12FDB}" type="pres">
      <dgm:prSet presAssocID="{4E78060A-862C-4FF9-AA9B-4B959CB29CB4}" presName="Name35" presStyleLbl="parChTrans1D2" presStyleIdx="3" presStyleCnt="5"/>
      <dgm:spPr/>
    </dgm:pt>
    <dgm:pt modelId="{B1888AAC-3308-41F6-A297-6C91FDCEE3D2}" type="pres">
      <dgm:prSet presAssocID="{8F92CB89-CC43-4E21-B474-6D0A57EE5828}" presName="hierRoot2" presStyleCnt="0">
        <dgm:presLayoutVars>
          <dgm:hierBranch val="init"/>
        </dgm:presLayoutVars>
      </dgm:prSet>
      <dgm:spPr/>
    </dgm:pt>
    <dgm:pt modelId="{36054B2B-A84A-4F78-BCD1-55EFD662D3EC}" type="pres">
      <dgm:prSet presAssocID="{8F92CB89-CC43-4E21-B474-6D0A57EE5828}" presName="rootComposite" presStyleCnt="0"/>
      <dgm:spPr/>
    </dgm:pt>
    <dgm:pt modelId="{34DC9E0A-804E-468D-B323-B2D164807ACC}" type="pres">
      <dgm:prSet presAssocID="{8F92CB89-CC43-4E21-B474-6D0A57EE5828}" presName="rootText" presStyleLbl="node2" presStyleIdx="3" presStyleCnt="5" custLinFactNeighborX="-7252" custLinFactNeighborY="967">
        <dgm:presLayoutVars>
          <dgm:chPref val="3"/>
        </dgm:presLayoutVars>
      </dgm:prSet>
      <dgm:spPr/>
    </dgm:pt>
    <dgm:pt modelId="{FB5BAAC4-15B1-4BA8-A377-16D585C94EE5}" type="pres">
      <dgm:prSet presAssocID="{8F92CB89-CC43-4E21-B474-6D0A57EE5828}" presName="rootConnector" presStyleLbl="node2" presStyleIdx="3" presStyleCnt="5"/>
      <dgm:spPr/>
    </dgm:pt>
    <dgm:pt modelId="{71FD0EFF-EFCD-4B2E-AA10-A3BCA6307104}" type="pres">
      <dgm:prSet presAssocID="{8F92CB89-CC43-4E21-B474-6D0A57EE5828}" presName="hierChild4" presStyleCnt="0"/>
      <dgm:spPr/>
    </dgm:pt>
    <dgm:pt modelId="{245F9AD9-1CAC-4178-9F2F-B120792F73D1}" type="pres">
      <dgm:prSet presAssocID="{8F92CB89-CC43-4E21-B474-6D0A57EE5828}" presName="hierChild5" presStyleCnt="0"/>
      <dgm:spPr/>
    </dgm:pt>
    <dgm:pt modelId="{19FB6037-2758-497C-A05A-0C8AE5A5F907}" type="pres">
      <dgm:prSet presAssocID="{FE112EFD-9F89-4C78-A368-02FAD9CF669D}" presName="Name35" presStyleLbl="parChTrans1D2" presStyleIdx="4" presStyleCnt="5"/>
      <dgm:spPr/>
    </dgm:pt>
    <dgm:pt modelId="{7CE59C01-DC4A-44FB-BEBA-384713EACB00}" type="pres">
      <dgm:prSet presAssocID="{50900009-43C8-46EB-802F-FA3FBDC02D6C}" presName="hierRoot2" presStyleCnt="0">
        <dgm:presLayoutVars>
          <dgm:hierBranch val="init"/>
        </dgm:presLayoutVars>
      </dgm:prSet>
      <dgm:spPr/>
    </dgm:pt>
    <dgm:pt modelId="{307A3948-AC17-440A-A357-1440C8B0329E}" type="pres">
      <dgm:prSet presAssocID="{50900009-43C8-46EB-802F-FA3FBDC02D6C}" presName="rootComposite" presStyleCnt="0"/>
      <dgm:spPr/>
    </dgm:pt>
    <dgm:pt modelId="{AB8806AE-6BE7-4EC5-B7E5-1495EA7AD1C2}" type="pres">
      <dgm:prSet presAssocID="{50900009-43C8-46EB-802F-FA3FBDC02D6C}" presName="rootText" presStyleLbl="node2" presStyleIdx="4" presStyleCnt="5" custLinFactNeighborX="-7252" custLinFactNeighborY="967">
        <dgm:presLayoutVars>
          <dgm:chPref val="3"/>
        </dgm:presLayoutVars>
      </dgm:prSet>
      <dgm:spPr/>
    </dgm:pt>
    <dgm:pt modelId="{94E84434-8EB3-48D9-A6F4-F97F227A7BCE}" type="pres">
      <dgm:prSet presAssocID="{50900009-43C8-46EB-802F-FA3FBDC02D6C}" presName="rootConnector" presStyleLbl="node2" presStyleIdx="4" presStyleCnt="5"/>
      <dgm:spPr/>
    </dgm:pt>
    <dgm:pt modelId="{DA601627-0527-4EAE-92F1-91AF206959B0}" type="pres">
      <dgm:prSet presAssocID="{50900009-43C8-46EB-802F-FA3FBDC02D6C}" presName="hierChild4" presStyleCnt="0"/>
      <dgm:spPr/>
    </dgm:pt>
    <dgm:pt modelId="{B84541E2-C31C-4AC2-8529-AFB63247756C}" type="pres">
      <dgm:prSet presAssocID="{50900009-43C8-46EB-802F-FA3FBDC02D6C}" presName="hierChild5" presStyleCnt="0"/>
      <dgm:spPr/>
    </dgm:pt>
    <dgm:pt modelId="{E93EE29D-496C-444D-8C38-1BCF6A5560F9}" type="pres">
      <dgm:prSet presAssocID="{07A565FE-1BDA-4C65-A864-9B5FA072682F}" presName="hierChild3" presStyleCnt="0"/>
      <dgm:spPr/>
    </dgm:pt>
  </dgm:ptLst>
  <dgm:cxnLst>
    <dgm:cxn modelId="{BAD50C00-469A-49C4-8673-222D6CE89524}" type="presOf" srcId="{49C1CBDB-7D97-4BCF-B61F-6C70C515CBD5}" destId="{8ABB4554-B351-4E97-AA0C-C841B19FE2B6}" srcOrd="0" destOrd="0" presId="urn:microsoft.com/office/officeart/2005/8/layout/orgChart1"/>
    <dgm:cxn modelId="{7D662E03-9568-470A-94E8-8071ABF293B0}" type="presOf" srcId="{ED0F0F1E-A8AB-439D-B3F1-90500AB65946}" destId="{DD786653-A65B-480A-8956-2B4ECF0E201F}" srcOrd="1" destOrd="0" presId="urn:microsoft.com/office/officeart/2005/8/layout/orgChart1"/>
    <dgm:cxn modelId="{C8453B09-49D3-4EEB-9431-502187BCF86D}" type="presOf" srcId="{F687554D-1009-4D00-B224-475F13B1ECB7}" destId="{D4F93D80-DD52-47E8-BAD1-4E711F3C83AB}" srcOrd="0" destOrd="0" presId="urn:microsoft.com/office/officeart/2005/8/layout/orgChart1"/>
    <dgm:cxn modelId="{E5C74D0A-418E-48E5-9E1E-7B1A6BA58BFE}" type="presOf" srcId="{CAEBA01A-9BC8-4FD7-8FEF-F2AF615E3A6C}" destId="{E5B9B617-5E52-4C7B-8738-A43C0B1ED2B3}" srcOrd="0" destOrd="0" presId="urn:microsoft.com/office/officeart/2005/8/layout/orgChart1"/>
    <dgm:cxn modelId="{CE56E70E-2EA0-43BC-BE17-DC462329ECC7}" srcId="{07A565FE-1BDA-4C65-A864-9B5FA072682F}" destId="{3C0D59F8-5F07-4598-977C-47D42FF7F9F7}" srcOrd="0" destOrd="0" parTransId="{42BA60CD-7D1F-4F90-B2CF-474AB1208D81}" sibTransId="{1828AD01-10B2-4ED1-B27B-9D69BAAA172C}"/>
    <dgm:cxn modelId="{F1E80123-F435-4D69-AFAD-7CBFFA997473}" type="presOf" srcId="{42BA60CD-7D1F-4F90-B2CF-474AB1208D81}" destId="{78EACAB7-6392-491F-A940-BF7138D581E4}" srcOrd="0" destOrd="0" presId="urn:microsoft.com/office/officeart/2005/8/layout/orgChart1"/>
    <dgm:cxn modelId="{9282142D-E482-4C9A-994F-0C120C0C87E1}" srcId="{C97DF2DE-FC65-4934-952B-09C7C03F924F}" destId="{ED0F0F1E-A8AB-439D-B3F1-90500AB65946}" srcOrd="1" destOrd="0" parTransId="{A4DC0EEC-8AEA-4E4B-BDFB-E323577CD47F}" sibTransId="{693DE76B-6DD7-4656-988F-40885711EC84}"/>
    <dgm:cxn modelId="{75F8E532-CB78-43FD-B839-671CCEB59A9C}" srcId="{07A565FE-1BDA-4C65-A864-9B5FA072682F}" destId="{C97DF2DE-FC65-4934-952B-09C7C03F924F}" srcOrd="1" destOrd="0" parTransId="{B09AB623-A98E-43AF-A09C-5744504AC520}" sibTransId="{EC4A6C43-FD44-431B-B40A-408D69900B4C}"/>
    <dgm:cxn modelId="{44B09035-875A-4015-B60D-CD0342AC9028}" type="presOf" srcId="{A8D97EA9-930D-45E8-A7BA-F7F4CD0781BA}" destId="{F2B00B4E-3ECC-46E1-ADFB-36DCAE39B9D5}" srcOrd="1" destOrd="0" presId="urn:microsoft.com/office/officeart/2005/8/layout/orgChart1"/>
    <dgm:cxn modelId="{34543737-F006-4A1A-8BF2-F2FA5B6D5FD8}" type="presOf" srcId="{B09AB623-A98E-43AF-A09C-5744504AC520}" destId="{4692B70D-753A-4516-BD7D-0637BDDE4545}" srcOrd="0" destOrd="0" presId="urn:microsoft.com/office/officeart/2005/8/layout/orgChart1"/>
    <dgm:cxn modelId="{96A1B93F-9037-447F-953B-3E90B56C88B7}" srcId="{07A565FE-1BDA-4C65-A864-9B5FA072682F}" destId="{8F92CB89-CC43-4E21-B474-6D0A57EE5828}" srcOrd="3" destOrd="0" parTransId="{4E78060A-862C-4FF9-AA9B-4B959CB29CB4}" sibTransId="{7937F72F-4540-4C11-895A-684F0341EA01}"/>
    <dgm:cxn modelId="{0759F243-0683-418A-9582-D4B67D7AA3BD}" type="presOf" srcId="{07A565FE-1BDA-4C65-A864-9B5FA072682F}" destId="{16A1A9C9-CF64-453F-98E7-58B79CCB2249}" srcOrd="1" destOrd="0" presId="urn:microsoft.com/office/officeart/2005/8/layout/orgChart1"/>
    <dgm:cxn modelId="{5C2E5945-4E5A-49AD-AC78-5C132D39A82E}" srcId="{3C0D59F8-5F07-4598-977C-47D42FF7F9F7}" destId="{F687554D-1009-4D00-B224-475F13B1ECB7}" srcOrd="1" destOrd="0" parTransId="{B84BAE72-4008-425B-B3F9-50B0CA7640BB}" sibTransId="{432B6733-5D3B-413D-B56B-30DFBBA59894}"/>
    <dgm:cxn modelId="{683D8166-ECA8-4AC7-AFCD-5718D46345D6}" type="presOf" srcId="{07A565FE-1BDA-4C65-A864-9B5FA072682F}" destId="{788C3CD3-FD07-4051-8268-BC1D0EE05265}" srcOrd="0" destOrd="0" presId="urn:microsoft.com/office/officeart/2005/8/layout/orgChart1"/>
    <dgm:cxn modelId="{32095748-466A-4C77-8DFF-AC7C8158B775}" srcId="{3292FBB2-3880-4987-8BD8-7D478FB680C9}" destId="{07A565FE-1BDA-4C65-A864-9B5FA072682F}" srcOrd="0" destOrd="0" parTransId="{068CCB7E-C124-4213-9DED-2A0E1C13DE2B}" sibTransId="{F0E913ED-4E4C-4BFA-8278-7ABD8DD2BEEB}"/>
    <dgm:cxn modelId="{F1AE596B-36E6-4E3A-8D02-C8A92C288036}" type="presOf" srcId="{CAEBA01A-9BC8-4FD7-8FEF-F2AF615E3A6C}" destId="{9C0B409E-8C7B-4226-8304-AE39EF1485A4}" srcOrd="1" destOrd="0" presId="urn:microsoft.com/office/officeart/2005/8/layout/orgChart1"/>
    <dgm:cxn modelId="{72D14B6D-0697-4DBB-9048-4B25914850C3}" type="presOf" srcId="{8F92CB89-CC43-4E21-B474-6D0A57EE5828}" destId="{FB5BAAC4-15B1-4BA8-A377-16D585C94EE5}" srcOrd="1" destOrd="0" presId="urn:microsoft.com/office/officeart/2005/8/layout/orgChart1"/>
    <dgm:cxn modelId="{8DF5664F-B9DD-482C-B798-DB093AD73B61}" type="presOf" srcId="{F687554D-1009-4D00-B224-475F13B1ECB7}" destId="{3934166E-645B-4777-81C7-67F4F684BB71}" srcOrd="1" destOrd="0" presId="urn:microsoft.com/office/officeart/2005/8/layout/orgChart1"/>
    <dgm:cxn modelId="{5E353450-76F2-441E-ABBD-F20A10B89395}" type="presOf" srcId="{8F92CB89-CC43-4E21-B474-6D0A57EE5828}" destId="{34DC9E0A-804E-468D-B323-B2D164807ACC}" srcOrd="0" destOrd="0" presId="urn:microsoft.com/office/officeart/2005/8/layout/orgChart1"/>
    <dgm:cxn modelId="{3B2A0951-8714-4766-9B5C-F6F37E64CBD1}" type="presOf" srcId="{A4DC0EEC-8AEA-4E4B-BDFB-E323577CD47F}" destId="{1C6B3AA2-9F15-4738-9A4F-98EDD5970456}" srcOrd="0" destOrd="0" presId="urn:microsoft.com/office/officeart/2005/8/layout/orgChart1"/>
    <dgm:cxn modelId="{3D16BD52-83A4-47DF-AC28-AE34FBB2E274}" type="presOf" srcId="{C97DF2DE-FC65-4934-952B-09C7C03F924F}" destId="{8F9FFF22-1751-40D6-B7A2-07026C1AEAA0}" srcOrd="1" destOrd="0" presId="urn:microsoft.com/office/officeart/2005/8/layout/orgChart1"/>
    <dgm:cxn modelId="{C1FF2A84-4A5A-4EB1-8489-58795FFF58A2}" type="presOf" srcId="{C97DF2DE-FC65-4934-952B-09C7C03F924F}" destId="{2E199338-035B-4B14-961F-8215A454064B}" srcOrd="0" destOrd="0" presId="urn:microsoft.com/office/officeart/2005/8/layout/orgChart1"/>
    <dgm:cxn modelId="{C943D28E-44C2-4787-AB96-C2E48E92268D}" type="presOf" srcId="{A8D97EA9-930D-45E8-A7BA-F7F4CD0781BA}" destId="{716A78EF-4633-4F56-B277-E9EDB6E3C695}" srcOrd="0" destOrd="0" presId="urn:microsoft.com/office/officeart/2005/8/layout/orgChart1"/>
    <dgm:cxn modelId="{7A5F8090-29AD-4B79-888A-4F018228AF41}" type="presOf" srcId="{50900009-43C8-46EB-802F-FA3FBDC02D6C}" destId="{AB8806AE-6BE7-4EC5-B7E5-1495EA7AD1C2}" srcOrd="0" destOrd="0" presId="urn:microsoft.com/office/officeart/2005/8/layout/orgChart1"/>
    <dgm:cxn modelId="{D5CA8990-E428-451A-B42C-53BB8797CAE7}" type="presOf" srcId="{50CB249C-11F7-47DB-AE35-7EACE0DE232D}" destId="{C41DEE85-A824-424B-BD11-C88068FF1520}" srcOrd="1" destOrd="0" presId="urn:microsoft.com/office/officeart/2005/8/layout/orgChart1"/>
    <dgm:cxn modelId="{363A6092-D7AB-492A-8595-BE3A7CD72612}" type="presOf" srcId="{ED0F0F1E-A8AB-439D-B3F1-90500AB65946}" destId="{499C9996-8E39-446B-B024-861F32CCF68D}" srcOrd="0" destOrd="0" presId="urn:microsoft.com/office/officeart/2005/8/layout/orgChart1"/>
    <dgm:cxn modelId="{E62B4B95-B371-4E50-9CE5-ABC214F89392}" type="presOf" srcId="{A8CFACE6-39E5-447C-9FAA-6B38B9AF1A8E}" destId="{56135389-9E42-405C-A173-15F5F589660B}" srcOrd="0" destOrd="0" presId="urn:microsoft.com/office/officeart/2005/8/layout/orgChart1"/>
    <dgm:cxn modelId="{0D5C92AB-A85E-444B-B3D5-9823156EA07B}" type="presOf" srcId="{3C0D59F8-5F07-4598-977C-47D42FF7F9F7}" destId="{8FC8CEB3-233B-4938-9A78-5220B4326C15}" srcOrd="0" destOrd="0" presId="urn:microsoft.com/office/officeart/2005/8/layout/orgChart1"/>
    <dgm:cxn modelId="{2ECFE3AF-DA2B-4E00-AFDA-7D4FC5EB0EDA}" type="presOf" srcId="{50CB249C-11F7-47DB-AE35-7EACE0DE232D}" destId="{C6E8521A-8115-4A43-8DD6-EE3E3747072B}" srcOrd="0" destOrd="0" presId="urn:microsoft.com/office/officeart/2005/8/layout/orgChart1"/>
    <dgm:cxn modelId="{280F54B2-B2A2-4198-B528-43995AA5898D}" srcId="{07A565FE-1BDA-4C65-A864-9B5FA072682F}" destId="{A8D97EA9-930D-45E8-A7BA-F7F4CD0781BA}" srcOrd="2" destOrd="0" parTransId="{0A340873-71BC-4242-969F-FD994DF5A430}" sibTransId="{07223D01-DF79-4703-8FB4-00C7355B3E7B}"/>
    <dgm:cxn modelId="{A0FDB9B8-5D06-4F18-A023-3976837980CF}" srcId="{07A565FE-1BDA-4C65-A864-9B5FA072682F}" destId="{50900009-43C8-46EB-802F-FA3FBDC02D6C}" srcOrd="4" destOrd="0" parTransId="{FE112EFD-9F89-4C78-A368-02FAD9CF669D}" sibTransId="{E1A51700-7B2C-48B3-ABEF-CD044B40DF4F}"/>
    <dgm:cxn modelId="{F850EFBC-3F71-41BB-B881-5276B334C39E}" type="presOf" srcId="{50900009-43C8-46EB-802F-FA3FBDC02D6C}" destId="{94E84434-8EB3-48D9-A6F4-F97F227A7BCE}" srcOrd="1" destOrd="0" presId="urn:microsoft.com/office/officeart/2005/8/layout/orgChart1"/>
    <dgm:cxn modelId="{7E7FA4C9-837B-448F-9FB9-0BC1FC62384B}" type="presOf" srcId="{B84BAE72-4008-425B-B3F9-50B0CA7640BB}" destId="{AD2B6BD4-2B1E-4359-8A31-8D2524596B46}" srcOrd="0" destOrd="0" presId="urn:microsoft.com/office/officeart/2005/8/layout/orgChart1"/>
    <dgm:cxn modelId="{512F52D1-B81C-4DFD-91C7-5014DECC193D}" type="presOf" srcId="{4E78060A-862C-4FF9-AA9B-4B959CB29CB4}" destId="{A334B3C4-6C9A-4D82-9B53-F34E38D12FDB}" srcOrd="0" destOrd="0" presId="urn:microsoft.com/office/officeart/2005/8/layout/orgChart1"/>
    <dgm:cxn modelId="{4193CCD2-EB87-43F9-8A42-4E678621DB9A}" srcId="{C97DF2DE-FC65-4934-952B-09C7C03F924F}" destId="{50CB249C-11F7-47DB-AE35-7EACE0DE232D}" srcOrd="0" destOrd="0" parTransId="{49C1CBDB-7D97-4BCF-B61F-6C70C515CBD5}" sibTransId="{8588E137-0907-4BAD-8BC2-5B22796EE749}"/>
    <dgm:cxn modelId="{2C9AA0D4-9ECF-4A2F-8B48-226F03105899}" type="presOf" srcId="{3C0D59F8-5F07-4598-977C-47D42FF7F9F7}" destId="{71BB04A8-C089-4A60-B9F4-B81E2A6834BA}" srcOrd="1" destOrd="0" presId="urn:microsoft.com/office/officeart/2005/8/layout/orgChart1"/>
    <dgm:cxn modelId="{69180FD7-6094-4F8D-A316-400F3A1A1A67}" type="presOf" srcId="{3292FBB2-3880-4987-8BD8-7D478FB680C9}" destId="{E40A2D5A-D469-44D6-8530-34A82E538AF2}" srcOrd="0" destOrd="0" presId="urn:microsoft.com/office/officeart/2005/8/layout/orgChart1"/>
    <dgm:cxn modelId="{DE54B7D7-1362-45E0-88F4-802D8F03E04C}" type="presOf" srcId="{FE112EFD-9F89-4C78-A368-02FAD9CF669D}" destId="{19FB6037-2758-497C-A05A-0C8AE5A5F907}" srcOrd="0" destOrd="0" presId="urn:microsoft.com/office/officeart/2005/8/layout/orgChart1"/>
    <dgm:cxn modelId="{9D5455EA-1259-47EF-A0BC-E63C767E9E6C}" srcId="{3C0D59F8-5F07-4598-977C-47D42FF7F9F7}" destId="{CAEBA01A-9BC8-4FD7-8FEF-F2AF615E3A6C}" srcOrd="0" destOrd="0" parTransId="{A8CFACE6-39E5-447C-9FAA-6B38B9AF1A8E}" sibTransId="{E5327ABF-1AF0-4B3F-BA21-085285D2A1C0}"/>
    <dgm:cxn modelId="{F0FC00F5-18AB-4723-A2EB-0F119F373F8F}" type="presOf" srcId="{0A340873-71BC-4242-969F-FD994DF5A430}" destId="{5097EEB0-4A40-40C0-B88E-7104FB1BFDA6}" srcOrd="0" destOrd="0" presId="urn:microsoft.com/office/officeart/2005/8/layout/orgChart1"/>
    <dgm:cxn modelId="{7F361EC1-7F22-4E83-BB9A-4FE9D2596A97}" type="presParOf" srcId="{E40A2D5A-D469-44D6-8530-34A82E538AF2}" destId="{BC45335B-172D-4C5D-A8D1-46540E68C421}" srcOrd="0" destOrd="0" presId="urn:microsoft.com/office/officeart/2005/8/layout/orgChart1"/>
    <dgm:cxn modelId="{6DA906DF-1A15-4EAB-9508-16E41DEFAB26}" type="presParOf" srcId="{BC45335B-172D-4C5D-A8D1-46540E68C421}" destId="{6202270A-297F-4A69-8451-34671F86731B}" srcOrd="0" destOrd="0" presId="urn:microsoft.com/office/officeart/2005/8/layout/orgChart1"/>
    <dgm:cxn modelId="{EBACDC55-1EBC-478B-AEBA-5724C5F77EB8}" type="presParOf" srcId="{6202270A-297F-4A69-8451-34671F86731B}" destId="{788C3CD3-FD07-4051-8268-BC1D0EE05265}" srcOrd="0" destOrd="0" presId="urn:microsoft.com/office/officeart/2005/8/layout/orgChart1"/>
    <dgm:cxn modelId="{F4EC4FD3-35DF-45E4-BF23-0E2F6FAA0108}" type="presParOf" srcId="{6202270A-297F-4A69-8451-34671F86731B}" destId="{16A1A9C9-CF64-453F-98E7-58B79CCB2249}" srcOrd="1" destOrd="0" presId="urn:microsoft.com/office/officeart/2005/8/layout/orgChart1"/>
    <dgm:cxn modelId="{FD7EF4A1-2EF9-43AC-9372-C34273AD3EFE}" type="presParOf" srcId="{BC45335B-172D-4C5D-A8D1-46540E68C421}" destId="{5F1ABE13-6644-4488-BC14-45DF266088F7}" srcOrd="1" destOrd="0" presId="urn:microsoft.com/office/officeart/2005/8/layout/orgChart1"/>
    <dgm:cxn modelId="{758C6B3B-DFCA-40DE-8FCF-8FC7744619ED}" type="presParOf" srcId="{5F1ABE13-6644-4488-BC14-45DF266088F7}" destId="{78EACAB7-6392-491F-A940-BF7138D581E4}" srcOrd="0" destOrd="0" presId="urn:microsoft.com/office/officeart/2005/8/layout/orgChart1"/>
    <dgm:cxn modelId="{163E0C87-B330-4DEE-B66B-F79EB9EDDB8F}" type="presParOf" srcId="{5F1ABE13-6644-4488-BC14-45DF266088F7}" destId="{5F1BB703-7110-49BA-BB40-D582D9E33915}" srcOrd="1" destOrd="0" presId="urn:microsoft.com/office/officeart/2005/8/layout/orgChart1"/>
    <dgm:cxn modelId="{D098C924-6F72-4660-87BB-8CAB75034404}" type="presParOf" srcId="{5F1BB703-7110-49BA-BB40-D582D9E33915}" destId="{3DC4F975-6709-4514-8409-DB07628271C4}" srcOrd="0" destOrd="0" presId="urn:microsoft.com/office/officeart/2005/8/layout/orgChart1"/>
    <dgm:cxn modelId="{0A9DCEF7-7AFA-4B04-8E40-8D676CEF83B9}" type="presParOf" srcId="{3DC4F975-6709-4514-8409-DB07628271C4}" destId="{8FC8CEB3-233B-4938-9A78-5220B4326C15}" srcOrd="0" destOrd="0" presId="urn:microsoft.com/office/officeart/2005/8/layout/orgChart1"/>
    <dgm:cxn modelId="{49C3D397-9F07-47AA-AA19-14CA6194A9FA}" type="presParOf" srcId="{3DC4F975-6709-4514-8409-DB07628271C4}" destId="{71BB04A8-C089-4A60-B9F4-B81E2A6834BA}" srcOrd="1" destOrd="0" presId="urn:microsoft.com/office/officeart/2005/8/layout/orgChart1"/>
    <dgm:cxn modelId="{E5E8E50E-D965-4F3D-8C5A-FA457A25C389}" type="presParOf" srcId="{5F1BB703-7110-49BA-BB40-D582D9E33915}" destId="{A32F0568-20D8-4D83-AEAF-E9920C474ADC}" srcOrd="1" destOrd="0" presId="urn:microsoft.com/office/officeart/2005/8/layout/orgChart1"/>
    <dgm:cxn modelId="{5AE1507E-3632-43DA-8A82-564D944D15F0}" type="presParOf" srcId="{A32F0568-20D8-4D83-AEAF-E9920C474ADC}" destId="{56135389-9E42-405C-A173-15F5F589660B}" srcOrd="0" destOrd="0" presId="urn:microsoft.com/office/officeart/2005/8/layout/orgChart1"/>
    <dgm:cxn modelId="{CB4004A9-9593-481F-B2AD-1955F3D28A90}" type="presParOf" srcId="{A32F0568-20D8-4D83-AEAF-E9920C474ADC}" destId="{253EB79C-3470-4653-90BD-EED0F1D264F6}" srcOrd="1" destOrd="0" presId="urn:microsoft.com/office/officeart/2005/8/layout/orgChart1"/>
    <dgm:cxn modelId="{CB85603B-9762-4DBA-A701-F1EDC6E123F5}" type="presParOf" srcId="{253EB79C-3470-4653-90BD-EED0F1D264F6}" destId="{BAEEA337-D5D6-4765-8CFD-A9E74FCA7CD3}" srcOrd="0" destOrd="0" presId="urn:microsoft.com/office/officeart/2005/8/layout/orgChart1"/>
    <dgm:cxn modelId="{668E2549-090E-41BE-BA85-D263485CA001}" type="presParOf" srcId="{BAEEA337-D5D6-4765-8CFD-A9E74FCA7CD3}" destId="{E5B9B617-5E52-4C7B-8738-A43C0B1ED2B3}" srcOrd="0" destOrd="0" presId="urn:microsoft.com/office/officeart/2005/8/layout/orgChart1"/>
    <dgm:cxn modelId="{CA3F556A-A772-499F-8D80-19715DE977F3}" type="presParOf" srcId="{BAEEA337-D5D6-4765-8CFD-A9E74FCA7CD3}" destId="{9C0B409E-8C7B-4226-8304-AE39EF1485A4}" srcOrd="1" destOrd="0" presId="urn:microsoft.com/office/officeart/2005/8/layout/orgChart1"/>
    <dgm:cxn modelId="{49E136DC-9293-42FA-B6A7-86BB5F11B085}" type="presParOf" srcId="{253EB79C-3470-4653-90BD-EED0F1D264F6}" destId="{B5C6C6CE-8DBF-4547-BA23-AA8D350A3EBE}" srcOrd="1" destOrd="0" presId="urn:microsoft.com/office/officeart/2005/8/layout/orgChart1"/>
    <dgm:cxn modelId="{5CF6A09F-A5F8-4AAC-AB61-FF4A42D850CD}" type="presParOf" srcId="{253EB79C-3470-4653-90BD-EED0F1D264F6}" destId="{CDF0F951-2118-40C3-BC03-16F3C244992E}" srcOrd="2" destOrd="0" presId="urn:microsoft.com/office/officeart/2005/8/layout/orgChart1"/>
    <dgm:cxn modelId="{E3D953DA-F0CC-4A54-9CBE-601249C524FA}" type="presParOf" srcId="{A32F0568-20D8-4D83-AEAF-E9920C474ADC}" destId="{AD2B6BD4-2B1E-4359-8A31-8D2524596B46}" srcOrd="2" destOrd="0" presId="urn:microsoft.com/office/officeart/2005/8/layout/orgChart1"/>
    <dgm:cxn modelId="{CF32BFC1-C902-4A6B-B620-9E640E7C0012}" type="presParOf" srcId="{A32F0568-20D8-4D83-AEAF-E9920C474ADC}" destId="{D340C337-7721-42A4-A78F-70989EB28829}" srcOrd="3" destOrd="0" presId="urn:microsoft.com/office/officeart/2005/8/layout/orgChart1"/>
    <dgm:cxn modelId="{69E3B4DD-3584-4D51-80C9-92E70F1EE968}" type="presParOf" srcId="{D340C337-7721-42A4-A78F-70989EB28829}" destId="{41C616C0-6505-4BD1-A46A-ACFE766F36A4}" srcOrd="0" destOrd="0" presId="urn:microsoft.com/office/officeart/2005/8/layout/orgChart1"/>
    <dgm:cxn modelId="{164D1241-7C03-443B-AA1A-917DD5243E68}" type="presParOf" srcId="{41C616C0-6505-4BD1-A46A-ACFE766F36A4}" destId="{D4F93D80-DD52-47E8-BAD1-4E711F3C83AB}" srcOrd="0" destOrd="0" presId="urn:microsoft.com/office/officeart/2005/8/layout/orgChart1"/>
    <dgm:cxn modelId="{1FA5626D-7C90-441D-80A9-012C9A9C78A2}" type="presParOf" srcId="{41C616C0-6505-4BD1-A46A-ACFE766F36A4}" destId="{3934166E-645B-4777-81C7-67F4F684BB71}" srcOrd="1" destOrd="0" presId="urn:microsoft.com/office/officeart/2005/8/layout/orgChart1"/>
    <dgm:cxn modelId="{D10C4C6D-DFB4-4C30-A2D3-1496465D8D97}" type="presParOf" srcId="{D340C337-7721-42A4-A78F-70989EB28829}" destId="{D0A88DF4-A1AD-4FFB-93CB-3D5075562720}" srcOrd="1" destOrd="0" presId="urn:microsoft.com/office/officeart/2005/8/layout/orgChart1"/>
    <dgm:cxn modelId="{6ADE338E-0403-43CF-87AA-A38DCEBD2DFB}" type="presParOf" srcId="{D340C337-7721-42A4-A78F-70989EB28829}" destId="{A1A0FE7C-BA38-466B-8364-CEDC31DD8DF7}" srcOrd="2" destOrd="0" presId="urn:microsoft.com/office/officeart/2005/8/layout/orgChart1"/>
    <dgm:cxn modelId="{B34F9F99-B1EE-405C-9AA5-762B6206005D}" type="presParOf" srcId="{5F1BB703-7110-49BA-BB40-D582D9E33915}" destId="{1245655F-6FD8-496F-A7D3-CCC3C2FD168B}" srcOrd="2" destOrd="0" presId="urn:microsoft.com/office/officeart/2005/8/layout/orgChart1"/>
    <dgm:cxn modelId="{64C9E265-155A-472B-BB94-D4EBBE416BDB}" type="presParOf" srcId="{5F1ABE13-6644-4488-BC14-45DF266088F7}" destId="{4692B70D-753A-4516-BD7D-0637BDDE4545}" srcOrd="2" destOrd="0" presId="urn:microsoft.com/office/officeart/2005/8/layout/orgChart1"/>
    <dgm:cxn modelId="{E1BEA4CC-D630-4F46-AEA9-48CA2E80566B}" type="presParOf" srcId="{5F1ABE13-6644-4488-BC14-45DF266088F7}" destId="{336A372B-877A-4B91-95E4-5EA0789ECC8B}" srcOrd="3" destOrd="0" presId="urn:microsoft.com/office/officeart/2005/8/layout/orgChart1"/>
    <dgm:cxn modelId="{0367C284-1ABC-4F5A-AD31-B45E329AAC88}" type="presParOf" srcId="{336A372B-877A-4B91-95E4-5EA0789ECC8B}" destId="{C12B3930-0202-4393-8173-C539B888818C}" srcOrd="0" destOrd="0" presId="urn:microsoft.com/office/officeart/2005/8/layout/orgChart1"/>
    <dgm:cxn modelId="{05030D49-AB14-42FE-AE2B-F2E4A5F94872}" type="presParOf" srcId="{C12B3930-0202-4393-8173-C539B888818C}" destId="{2E199338-035B-4B14-961F-8215A454064B}" srcOrd="0" destOrd="0" presId="urn:microsoft.com/office/officeart/2005/8/layout/orgChart1"/>
    <dgm:cxn modelId="{C8B725FA-B47D-42FD-9609-ADF924C87AAB}" type="presParOf" srcId="{C12B3930-0202-4393-8173-C539B888818C}" destId="{8F9FFF22-1751-40D6-B7A2-07026C1AEAA0}" srcOrd="1" destOrd="0" presId="urn:microsoft.com/office/officeart/2005/8/layout/orgChart1"/>
    <dgm:cxn modelId="{E7962F3A-A1E9-4B50-984A-E03F19D0B2C0}" type="presParOf" srcId="{336A372B-877A-4B91-95E4-5EA0789ECC8B}" destId="{274DE8E9-6226-4B91-B4C0-F3C23029B28C}" srcOrd="1" destOrd="0" presId="urn:microsoft.com/office/officeart/2005/8/layout/orgChart1"/>
    <dgm:cxn modelId="{D0D53F6C-84FE-4DB1-8260-2FA20469BBFA}" type="presParOf" srcId="{274DE8E9-6226-4B91-B4C0-F3C23029B28C}" destId="{8ABB4554-B351-4E97-AA0C-C841B19FE2B6}" srcOrd="0" destOrd="0" presId="urn:microsoft.com/office/officeart/2005/8/layout/orgChart1"/>
    <dgm:cxn modelId="{2E04E901-460C-4810-A72D-EB547601D703}" type="presParOf" srcId="{274DE8E9-6226-4B91-B4C0-F3C23029B28C}" destId="{161328FD-D543-4E28-ACB4-EF7CE3A8E669}" srcOrd="1" destOrd="0" presId="urn:microsoft.com/office/officeart/2005/8/layout/orgChart1"/>
    <dgm:cxn modelId="{8139BF82-8273-4421-9F1D-E604047323F0}" type="presParOf" srcId="{161328FD-D543-4E28-ACB4-EF7CE3A8E669}" destId="{5CF2A3A2-15F7-4FD3-9C10-C614A5E52892}" srcOrd="0" destOrd="0" presId="urn:microsoft.com/office/officeart/2005/8/layout/orgChart1"/>
    <dgm:cxn modelId="{A9F59E22-BC19-48D1-98C3-9DF477A185C4}" type="presParOf" srcId="{5CF2A3A2-15F7-4FD3-9C10-C614A5E52892}" destId="{C6E8521A-8115-4A43-8DD6-EE3E3747072B}" srcOrd="0" destOrd="0" presId="urn:microsoft.com/office/officeart/2005/8/layout/orgChart1"/>
    <dgm:cxn modelId="{C071DD32-E8F4-4A10-86AE-5E6E3D4B01CD}" type="presParOf" srcId="{5CF2A3A2-15F7-4FD3-9C10-C614A5E52892}" destId="{C41DEE85-A824-424B-BD11-C88068FF1520}" srcOrd="1" destOrd="0" presId="urn:microsoft.com/office/officeart/2005/8/layout/orgChart1"/>
    <dgm:cxn modelId="{9D65F62D-E368-47AA-A931-393B77C1FD11}" type="presParOf" srcId="{161328FD-D543-4E28-ACB4-EF7CE3A8E669}" destId="{FC9E95F4-066F-4E61-8B5A-9C1248A13936}" srcOrd="1" destOrd="0" presId="urn:microsoft.com/office/officeart/2005/8/layout/orgChart1"/>
    <dgm:cxn modelId="{5CF7E663-6B76-423B-A594-AE41AD59BA11}" type="presParOf" srcId="{161328FD-D543-4E28-ACB4-EF7CE3A8E669}" destId="{CC1A9C39-8575-4E4B-8EE6-F1E912BD7351}" srcOrd="2" destOrd="0" presId="urn:microsoft.com/office/officeart/2005/8/layout/orgChart1"/>
    <dgm:cxn modelId="{CC127879-D417-43D9-8AD4-F314D2B135CB}" type="presParOf" srcId="{274DE8E9-6226-4B91-B4C0-F3C23029B28C}" destId="{1C6B3AA2-9F15-4738-9A4F-98EDD5970456}" srcOrd="2" destOrd="0" presId="urn:microsoft.com/office/officeart/2005/8/layout/orgChart1"/>
    <dgm:cxn modelId="{587C13C1-8BE9-4E2B-955E-6E018518143E}" type="presParOf" srcId="{274DE8E9-6226-4B91-B4C0-F3C23029B28C}" destId="{16D4FBE5-C6B4-4DDD-82A9-896D90BE2041}" srcOrd="3" destOrd="0" presId="urn:microsoft.com/office/officeart/2005/8/layout/orgChart1"/>
    <dgm:cxn modelId="{E4C26088-FEB6-4A98-925E-8173C09BBAD2}" type="presParOf" srcId="{16D4FBE5-C6B4-4DDD-82A9-896D90BE2041}" destId="{B2E2DFC9-D30F-4844-B8ED-4179FF576EEA}" srcOrd="0" destOrd="0" presId="urn:microsoft.com/office/officeart/2005/8/layout/orgChart1"/>
    <dgm:cxn modelId="{27CF29C9-F42F-4C42-8243-9109669FFF3B}" type="presParOf" srcId="{B2E2DFC9-D30F-4844-B8ED-4179FF576EEA}" destId="{499C9996-8E39-446B-B024-861F32CCF68D}" srcOrd="0" destOrd="0" presId="urn:microsoft.com/office/officeart/2005/8/layout/orgChart1"/>
    <dgm:cxn modelId="{65CFF67E-4755-4022-AA92-ED5A33C95AB4}" type="presParOf" srcId="{B2E2DFC9-D30F-4844-B8ED-4179FF576EEA}" destId="{DD786653-A65B-480A-8956-2B4ECF0E201F}" srcOrd="1" destOrd="0" presId="urn:microsoft.com/office/officeart/2005/8/layout/orgChart1"/>
    <dgm:cxn modelId="{906575F6-D504-4380-9644-A27262C74816}" type="presParOf" srcId="{16D4FBE5-C6B4-4DDD-82A9-896D90BE2041}" destId="{45F25F15-4EA3-4485-9411-33C6E88C61B5}" srcOrd="1" destOrd="0" presId="urn:microsoft.com/office/officeart/2005/8/layout/orgChart1"/>
    <dgm:cxn modelId="{BE714B43-077E-401F-8D26-0E60F5EDF5D7}" type="presParOf" srcId="{16D4FBE5-C6B4-4DDD-82A9-896D90BE2041}" destId="{DF3469F4-5EA3-4A55-9A3A-F24CF19F1B7B}" srcOrd="2" destOrd="0" presId="urn:microsoft.com/office/officeart/2005/8/layout/orgChart1"/>
    <dgm:cxn modelId="{D2DEF5A6-0026-4ACB-81AB-D8274686537F}" type="presParOf" srcId="{336A372B-877A-4B91-95E4-5EA0789ECC8B}" destId="{55B551D9-F777-4EA2-AA9E-CF02F16DAC33}" srcOrd="2" destOrd="0" presId="urn:microsoft.com/office/officeart/2005/8/layout/orgChart1"/>
    <dgm:cxn modelId="{03BD29EB-24FA-4DD2-9192-3A87FD56D312}" type="presParOf" srcId="{5F1ABE13-6644-4488-BC14-45DF266088F7}" destId="{5097EEB0-4A40-40C0-B88E-7104FB1BFDA6}" srcOrd="4" destOrd="0" presId="urn:microsoft.com/office/officeart/2005/8/layout/orgChart1"/>
    <dgm:cxn modelId="{596B0798-8252-425A-8725-1EF488380BDF}" type="presParOf" srcId="{5F1ABE13-6644-4488-BC14-45DF266088F7}" destId="{86940652-E9A4-426E-9DF1-21811EC77CE6}" srcOrd="5" destOrd="0" presId="urn:microsoft.com/office/officeart/2005/8/layout/orgChart1"/>
    <dgm:cxn modelId="{26A958E5-091C-4B1D-A09E-9D3D20E1FB05}" type="presParOf" srcId="{86940652-E9A4-426E-9DF1-21811EC77CE6}" destId="{E130B595-A407-4023-B7CD-6E1F9680DAF4}" srcOrd="0" destOrd="0" presId="urn:microsoft.com/office/officeart/2005/8/layout/orgChart1"/>
    <dgm:cxn modelId="{1EE1B67D-3899-4204-9509-FBD513125937}" type="presParOf" srcId="{E130B595-A407-4023-B7CD-6E1F9680DAF4}" destId="{716A78EF-4633-4F56-B277-E9EDB6E3C695}" srcOrd="0" destOrd="0" presId="urn:microsoft.com/office/officeart/2005/8/layout/orgChart1"/>
    <dgm:cxn modelId="{689C7030-4B6E-47D2-825A-077C64486368}" type="presParOf" srcId="{E130B595-A407-4023-B7CD-6E1F9680DAF4}" destId="{F2B00B4E-3ECC-46E1-ADFB-36DCAE39B9D5}" srcOrd="1" destOrd="0" presId="urn:microsoft.com/office/officeart/2005/8/layout/orgChart1"/>
    <dgm:cxn modelId="{D1EA6BF5-238D-4A7B-92BD-C6B2718D2134}" type="presParOf" srcId="{86940652-E9A4-426E-9DF1-21811EC77CE6}" destId="{6D7E142B-B448-4A50-B8C9-A2305F0F8945}" srcOrd="1" destOrd="0" presId="urn:microsoft.com/office/officeart/2005/8/layout/orgChart1"/>
    <dgm:cxn modelId="{4684E237-50CD-4DA1-9CF4-630B400C275B}" type="presParOf" srcId="{86940652-E9A4-426E-9DF1-21811EC77CE6}" destId="{2B524923-03C2-4D20-9A33-E2BF94247A76}" srcOrd="2" destOrd="0" presId="urn:microsoft.com/office/officeart/2005/8/layout/orgChart1"/>
    <dgm:cxn modelId="{C4622AB8-E9A4-4974-A1F7-F6D1290B75FE}" type="presParOf" srcId="{5F1ABE13-6644-4488-BC14-45DF266088F7}" destId="{A334B3C4-6C9A-4D82-9B53-F34E38D12FDB}" srcOrd="6" destOrd="0" presId="urn:microsoft.com/office/officeart/2005/8/layout/orgChart1"/>
    <dgm:cxn modelId="{C9D96F36-E5AC-4B90-BEAF-6BFA88652DA6}" type="presParOf" srcId="{5F1ABE13-6644-4488-BC14-45DF266088F7}" destId="{B1888AAC-3308-41F6-A297-6C91FDCEE3D2}" srcOrd="7" destOrd="0" presId="urn:microsoft.com/office/officeart/2005/8/layout/orgChart1"/>
    <dgm:cxn modelId="{743E68A0-34B5-4559-AC9B-9A30F5D08AB0}" type="presParOf" srcId="{B1888AAC-3308-41F6-A297-6C91FDCEE3D2}" destId="{36054B2B-A84A-4F78-BCD1-55EFD662D3EC}" srcOrd="0" destOrd="0" presId="urn:microsoft.com/office/officeart/2005/8/layout/orgChart1"/>
    <dgm:cxn modelId="{181EA000-5CDA-42A1-8FEF-57A3D1FB235F}" type="presParOf" srcId="{36054B2B-A84A-4F78-BCD1-55EFD662D3EC}" destId="{34DC9E0A-804E-468D-B323-B2D164807ACC}" srcOrd="0" destOrd="0" presId="urn:microsoft.com/office/officeart/2005/8/layout/orgChart1"/>
    <dgm:cxn modelId="{5345AD69-9036-4A3D-8483-CB5B791CA12A}" type="presParOf" srcId="{36054B2B-A84A-4F78-BCD1-55EFD662D3EC}" destId="{FB5BAAC4-15B1-4BA8-A377-16D585C94EE5}" srcOrd="1" destOrd="0" presId="urn:microsoft.com/office/officeart/2005/8/layout/orgChart1"/>
    <dgm:cxn modelId="{834AA163-7C9A-42A4-B5CE-17C8BD927552}" type="presParOf" srcId="{B1888AAC-3308-41F6-A297-6C91FDCEE3D2}" destId="{71FD0EFF-EFCD-4B2E-AA10-A3BCA6307104}" srcOrd="1" destOrd="0" presId="urn:microsoft.com/office/officeart/2005/8/layout/orgChart1"/>
    <dgm:cxn modelId="{7DE03B4E-1D90-4C0A-9CA4-F25C267B0F22}" type="presParOf" srcId="{B1888AAC-3308-41F6-A297-6C91FDCEE3D2}" destId="{245F9AD9-1CAC-4178-9F2F-B120792F73D1}" srcOrd="2" destOrd="0" presId="urn:microsoft.com/office/officeart/2005/8/layout/orgChart1"/>
    <dgm:cxn modelId="{439C31B8-F27B-488D-A7D6-1A8EBDE78375}" type="presParOf" srcId="{5F1ABE13-6644-4488-BC14-45DF266088F7}" destId="{19FB6037-2758-497C-A05A-0C8AE5A5F907}" srcOrd="8" destOrd="0" presId="urn:microsoft.com/office/officeart/2005/8/layout/orgChart1"/>
    <dgm:cxn modelId="{A77D1A0D-E3F9-438C-8C2D-0D9FB9165FB2}" type="presParOf" srcId="{5F1ABE13-6644-4488-BC14-45DF266088F7}" destId="{7CE59C01-DC4A-44FB-BEBA-384713EACB00}" srcOrd="9" destOrd="0" presId="urn:microsoft.com/office/officeart/2005/8/layout/orgChart1"/>
    <dgm:cxn modelId="{06BE561A-01F4-431E-8B6B-6EC35C385212}" type="presParOf" srcId="{7CE59C01-DC4A-44FB-BEBA-384713EACB00}" destId="{307A3948-AC17-440A-A357-1440C8B0329E}" srcOrd="0" destOrd="0" presId="urn:microsoft.com/office/officeart/2005/8/layout/orgChart1"/>
    <dgm:cxn modelId="{0108791A-3EF5-4CCA-883E-58AF2BC2D2DE}" type="presParOf" srcId="{307A3948-AC17-440A-A357-1440C8B0329E}" destId="{AB8806AE-6BE7-4EC5-B7E5-1495EA7AD1C2}" srcOrd="0" destOrd="0" presId="urn:microsoft.com/office/officeart/2005/8/layout/orgChart1"/>
    <dgm:cxn modelId="{012E1746-736E-40A9-A914-718D4986EA55}" type="presParOf" srcId="{307A3948-AC17-440A-A357-1440C8B0329E}" destId="{94E84434-8EB3-48D9-A6F4-F97F227A7BCE}" srcOrd="1" destOrd="0" presId="urn:microsoft.com/office/officeart/2005/8/layout/orgChart1"/>
    <dgm:cxn modelId="{BD259F07-6670-41A0-B6E7-5DD135A70F49}" type="presParOf" srcId="{7CE59C01-DC4A-44FB-BEBA-384713EACB00}" destId="{DA601627-0527-4EAE-92F1-91AF206959B0}" srcOrd="1" destOrd="0" presId="urn:microsoft.com/office/officeart/2005/8/layout/orgChart1"/>
    <dgm:cxn modelId="{A3BE9098-1A4B-4813-89EB-C68578322F90}" type="presParOf" srcId="{7CE59C01-DC4A-44FB-BEBA-384713EACB00}" destId="{B84541E2-C31C-4AC2-8529-AFB63247756C}" srcOrd="2" destOrd="0" presId="urn:microsoft.com/office/officeart/2005/8/layout/orgChart1"/>
    <dgm:cxn modelId="{92B810B5-FD02-4576-8414-8334D07566A9}" type="presParOf" srcId="{BC45335B-172D-4C5D-A8D1-46540E68C421}" destId="{E93EE29D-496C-444D-8C38-1BCF6A5560F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FB6037-2758-497C-A05A-0C8AE5A5F907}">
      <dsp:nvSpPr>
        <dsp:cNvPr id="0" name=""/>
        <dsp:cNvSpPr/>
      </dsp:nvSpPr>
      <dsp:spPr>
        <a:xfrm>
          <a:off x="2595111" y="1057199"/>
          <a:ext cx="2185037" cy="188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67"/>
              </a:lnTo>
              <a:lnTo>
                <a:pt x="2185037" y="93667"/>
              </a:lnTo>
              <a:lnTo>
                <a:pt x="2185037" y="188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34B3C4-6C9A-4D82-9B53-F34E38D12FDB}">
      <dsp:nvSpPr>
        <dsp:cNvPr id="0" name=""/>
        <dsp:cNvSpPr/>
      </dsp:nvSpPr>
      <dsp:spPr>
        <a:xfrm>
          <a:off x="2595111" y="1057199"/>
          <a:ext cx="1095822" cy="1881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667"/>
              </a:lnTo>
              <a:lnTo>
                <a:pt x="1095822" y="93667"/>
              </a:lnTo>
              <a:lnTo>
                <a:pt x="1095822" y="188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97EEB0-4A40-40C0-B88E-7104FB1BFDA6}">
      <dsp:nvSpPr>
        <dsp:cNvPr id="0" name=""/>
        <dsp:cNvSpPr/>
      </dsp:nvSpPr>
      <dsp:spPr>
        <a:xfrm>
          <a:off x="2549391" y="1057199"/>
          <a:ext cx="91440" cy="1881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3667"/>
              </a:lnTo>
              <a:lnTo>
                <a:pt x="52327" y="93667"/>
              </a:lnTo>
              <a:lnTo>
                <a:pt x="52327" y="1881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6B3AA2-9F15-4738-9A4F-98EDD5970456}">
      <dsp:nvSpPr>
        <dsp:cNvPr id="0" name=""/>
        <dsp:cNvSpPr/>
      </dsp:nvSpPr>
      <dsp:spPr>
        <a:xfrm>
          <a:off x="1217714" y="1691122"/>
          <a:ext cx="135026" cy="1053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207"/>
              </a:lnTo>
              <a:lnTo>
                <a:pt x="135026" y="1053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BB4554-B351-4E97-AA0C-C841B19FE2B6}">
      <dsp:nvSpPr>
        <dsp:cNvPr id="0" name=""/>
        <dsp:cNvSpPr/>
      </dsp:nvSpPr>
      <dsp:spPr>
        <a:xfrm>
          <a:off x="1217714" y="1691122"/>
          <a:ext cx="135026" cy="41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081"/>
              </a:lnTo>
              <a:lnTo>
                <a:pt x="135026" y="414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92B70D-753A-4516-BD7D-0637BDDE4545}">
      <dsp:nvSpPr>
        <dsp:cNvPr id="0" name=""/>
        <dsp:cNvSpPr/>
      </dsp:nvSpPr>
      <dsp:spPr>
        <a:xfrm>
          <a:off x="1577785" y="1057199"/>
          <a:ext cx="1017326" cy="183834"/>
        </a:xfrm>
        <a:custGeom>
          <a:avLst/>
          <a:gdLst/>
          <a:ahLst/>
          <a:cxnLst/>
          <a:rect l="0" t="0" r="0" b="0"/>
          <a:pathLst>
            <a:path>
              <a:moveTo>
                <a:pt x="1017326" y="0"/>
              </a:moveTo>
              <a:lnTo>
                <a:pt x="1017326" y="89315"/>
              </a:lnTo>
              <a:lnTo>
                <a:pt x="0" y="89315"/>
              </a:lnTo>
              <a:lnTo>
                <a:pt x="0" y="18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2B6BD4-2B1E-4359-8A31-8D2524596B46}">
      <dsp:nvSpPr>
        <dsp:cNvPr id="0" name=""/>
        <dsp:cNvSpPr/>
      </dsp:nvSpPr>
      <dsp:spPr>
        <a:xfrm>
          <a:off x="128499" y="1691122"/>
          <a:ext cx="135026" cy="10532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3207"/>
              </a:lnTo>
              <a:lnTo>
                <a:pt x="135026" y="105320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135389-9E42-405C-A173-15F5F589660B}">
      <dsp:nvSpPr>
        <dsp:cNvPr id="0" name=""/>
        <dsp:cNvSpPr/>
      </dsp:nvSpPr>
      <dsp:spPr>
        <a:xfrm>
          <a:off x="128499" y="1691122"/>
          <a:ext cx="135026" cy="414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14081"/>
              </a:lnTo>
              <a:lnTo>
                <a:pt x="135026" y="41408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ACAB7-6392-491F-A940-BF7138D581E4}">
      <dsp:nvSpPr>
        <dsp:cNvPr id="0" name=""/>
        <dsp:cNvSpPr/>
      </dsp:nvSpPr>
      <dsp:spPr>
        <a:xfrm>
          <a:off x="488570" y="1057199"/>
          <a:ext cx="2106541" cy="183834"/>
        </a:xfrm>
        <a:custGeom>
          <a:avLst/>
          <a:gdLst/>
          <a:ahLst/>
          <a:cxnLst/>
          <a:rect l="0" t="0" r="0" b="0"/>
          <a:pathLst>
            <a:path>
              <a:moveTo>
                <a:pt x="2106541" y="0"/>
              </a:moveTo>
              <a:lnTo>
                <a:pt x="2106541" y="89315"/>
              </a:lnTo>
              <a:lnTo>
                <a:pt x="0" y="89315"/>
              </a:lnTo>
              <a:lnTo>
                <a:pt x="0" y="1838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8C3CD3-FD07-4051-8268-BC1D0EE05265}">
      <dsp:nvSpPr>
        <dsp:cNvPr id="0" name=""/>
        <dsp:cNvSpPr/>
      </dsp:nvSpPr>
      <dsp:spPr>
        <a:xfrm>
          <a:off x="1805768" y="7628"/>
          <a:ext cx="1578686" cy="10495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Aplikasi presensi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5 Minggu </a:t>
          </a:r>
        </a:p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000" kern="1200">
              <a:latin typeface="Times New Roman" panose="02020603050405020304" pitchFamily="18" charset="0"/>
              <a:cs typeface="Times New Roman" panose="02020603050405020304" pitchFamily="18" charset="0"/>
            </a:rPr>
            <a:t>(25 Hari kerja)</a:t>
          </a:r>
        </a:p>
      </dsp:txBody>
      <dsp:txXfrm>
        <a:off x="1805768" y="7628"/>
        <a:ext cx="1578686" cy="1049571"/>
      </dsp:txXfrm>
    </dsp:sp>
    <dsp:sp modelId="{8FC8CEB3-233B-4938-9A78-5220B4326C15}">
      <dsp:nvSpPr>
        <dsp:cNvPr id="0" name=""/>
        <dsp:cNvSpPr/>
      </dsp:nvSpPr>
      <dsp:spPr>
        <a:xfrm>
          <a:off x="38481" y="1241033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Planning dan Inisiasi project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2 Hari</a:t>
          </a:r>
        </a:p>
      </dsp:txBody>
      <dsp:txXfrm>
        <a:off x="38481" y="1241033"/>
        <a:ext cx="900177" cy="450088"/>
      </dsp:txXfrm>
    </dsp:sp>
    <dsp:sp modelId="{E5B9B617-5E52-4C7B-8738-A43C0B1ED2B3}">
      <dsp:nvSpPr>
        <dsp:cNvPr id="0" name=""/>
        <dsp:cNvSpPr/>
      </dsp:nvSpPr>
      <dsp:spPr>
        <a:xfrm>
          <a:off x="263525" y="1880159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Perumusan</a:t>
          </a:r>
          <a:r>
            <a:rPr lang="en-ID" sz="900" kern="1200" baseline="0"/>
            <a:t> masalah</a:t>
          </a:r>
          <a:endParaRPr lang="en-ID" sz="900" kern="1200"/>
        </a:p>
      </dsp:txBody>
      <dsp:txXfrm>
        <a:off x="263525" y="1880159"/>
        <a:ext cx="900177" cy="450088"/>
      </dsp:txXfrm>
    </dsp:sp>
    <dsp:sp modelId="{D4F93D80-DD52-47E8-BAD1-4E711F3C83AB}">
      <dsp:nvSpPr>
        <dsp:cNvPr id="0" name=""/>
        <dsp:cNvSpPr/>
      </dsp:nvSpPr>
      <dsp:spPr>
        <a:xfrm>
          <a:off x="263525" y="2519285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Pengumpulan referensi</a:t>
          </a:r>
          <a:endParaRPr lang="en-ID" sz="900" kern="1200"/>
        </a:p>
      </dsp:txBody>
      <dsp:txXfrm>
        <a:off x="263525" y="2519285"/>
        <a:ext cx="900177" cy="450088"/>
      </dsp:txXfrm>
    </dsp:sp>
    <dsp:sp modelId="{2E199338-035B-4B14-961F-8215A454064B}">
      <dsp:nvSpPr>
        <dsp:cNvPr id="0" name=""/>
        <dsp:cNvSpPr/>
      </dsp:nvSpPr>
      <dsp:spPr>
        <a:xfrm>
          <a:off x="1127696" y="1241033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UI Desain 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3 Hari</a:t>
          </a:r>
        </a:p>
      </dsp:txBody>
      <dsp:txXfrm>
        <a:off x="1127696" y="1241033"/>
        <a:ext cx="900177" cy="450088"/>
      </dsp:txXfrm>
    </dsp:sp>
    <dsp:sp modelId="{C6E8521A-8115-4A43-8DD6-EE3E3747072B}">
      <dsp:nvSpPr>
        <dsp:cNvPr id="0" name=""/>
        <dsp:cNvSpPr/>
      </dsp:nvSpPr>
      <dsp:spPr>
        <a:xfrm>
          <a:off x="1352740" y="1880159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 baseline="0"/>
            <a:t>Pembuatan wireframe aplikasi</a:t>
          </a:r>
          <a:endParaRPr lang="en-ID" sz="900" kern="1200"/>
        </a:p>
      </dsp:txBody>
      <dsp:txXfrm>
        <a:off x="1352740" y="1880159"/>
        <a:ext cx="900177" cy="450088"/>
      </dsp:txXfrm>
    </dsp:sp>
    <dsp:sp modelId="{499C9996-8E39-446B-B024-861F32CCF68D}">
      <dsp:nvSpPr>
        <dsp:cNvPr id="0" name=""/>
        <dsp:cNvSpPr/>
      </dsp:nvSpPr>
      <dsp:spPr>
        <a:xfrm>
          <a:off x="1352740" y="2519285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Implementasi di android studio</a:t>
          </a:r>
        </a:p>
      </dsp:txBody>
      <dsp:txXfrm>
        <a:off x="1352740" y="2519285"/>
        <a:ext cx="900177" cy="450088"/>
      </dsp:txXfrm>
    </dsp:sp>
    <dsp:sp modelId="{716A78EF-4633-4F56-B277-E9EDB6E3C695}">
      <dsp:nvSpPr>
        <dsp:cNvPr id="0" name=""/>
        <dsp:cNvSpPr/>
      </dsp:nvSpPr>
      <dsp:spPr>
        <a:xfrm>
          <a:off x="2151630" y="1245386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Coding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14 Hari</a:t>
          </a:r>
        </a:p>
      </dsp:txBody>
      <dsp:txXfrm>
        <a:off x="2151630" y="1245386"/>
        <a:ext cx="900177" cy="450088"/>
      </dsp:txXfrm>
    </dsp:sp>
    <dsp:sp modelId="{34DC9E0A-804E-468D-B323-B2D164807ACC}">
      <dsp:nvSpPr>
        <dsp:cNvPr id="0" name=""/>
        <dsp:cNvSpPr/>
      </dsp:nvSpPr>
      <dsp:spPr>
        <a:xfrm>
          <a:off x="3240845" y="1245386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Testing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3 Hari</a:t>
          </a:r>
        </a:p>
      </dsp:txBody>
      <dsp:txXfrm>
        <a:off x="3240845" y="1245386"/>
        <a:ext cx="900177" cy="450088"/>
      </dsp:txXfrm>
    </dsp:sp>
    <dsp:sp modelId="{AB8806AE-6BE7-4EC5-B7E5-1495EA7AD1C2}">
      <dsp:nvSpPr>
        <dsp:cNvPr id="0" name=""/>
        <dsp:cNvSpPr/>
      </dsp:nvSpPr>
      <dsp:spPr>
        <a:xfrm>
          <a:off x="4330060" y="1245386"/>
          <a:ext cx="900177" cy="45008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Finalisasi </a:t>
          </a:r>
          <a:endParaRPr lang="en-ID" sz="900" kern="1200"/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900" kern="1200"/>
            <a:t>3 Hari</a:t>
          </a:r>
        </a:p>
      </dsp:txBody>
      <dsp:txXfrm>
        <a:off x="4330060" y="1245386"/>
        <a:ext cx="900177" cy="4500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9CDA6-823F-4783-9FE7-325E3D1E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 Dermawan</dc:creator>
  <cp:keywords/>
  <dc:description/>
  <cp:lastModifiedBy>Guna Dermawan</cp:lastModifiedBy>
  <cp:revision>2</cp:revision>
  <dcterms:created xsi:type="dcterms:W3CDTF">2021-11-17T09:43:00Z</dcterms:created>
  <dcterms:modified xsi:type="dcterms:W3CDTF">2021-11-17T09:43:00Z</dcterms:modified>
</cp:coreProperties>
</file>